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170" w:rsidRPr="00972AAD" w:rsidRDefault="00943170" w:rsidP="00303E3C">
      <w:pPr>
        <w:spacing w:line="480" w:lineRule="auto"/>
        <w:jc w:val="center"/>
        <w:rPr>
          <w:rFonts w:ascii="Arial" w:hAnsi="Arial" w:cs="Arial"/>
          <w:b/>
          <w:color w:val="000000"/>
        </w:rPr>
      </w:pPr>
      <w:r w:rsidRPr="00972AAD">
        <w:rPr>
          <w:rFonts w:ascii="Arial" w:hAnsi="Arial" w:cs="Arial"/>
          <w:b/>
          <w:color w:val="000000"/>
        </w:rPr>
        <w:t>Qua</w:t>
      </w:r>
      <w:r w:rsidR="00972AAD">
        <w:rPr>
          <w:rFonts w:ascii="Arial" w:hAnsi="Arial" w:cs="Arial"/>
          <w:b/>
          <w:color w:val="000000"/>
        </w:rPr>
        <w:t>nt</w:t>
      </w:r>
      <w:r w:rsidRPr="00972AAD">
        <w:rPr>
          <w:rFonts w:ascii="Arial" w:hAnsi="Arial" w:cs="Arial"/>
          <w:b/>
          <w:color w:val="000000"/>
        </w:rPr>
        <w:t xml:space="preserve">itative risk stratification of oral leukoplakia with </w:t>
      </w:r>
      <w:proofErr w:type="spellStart"/>
      <w:r w:rsidRPr="00972AAD">
        <w:rPr>
          <w:rFonts w:ascii="Arial" w:hAnsi="Arial" w:cs="Arial"/>
          <w:b/>
          <w:color w:val="000000"/>
        </w:rPr>
        <w:t>exfoliative</w:t>
      </w:r>
      <w:proofErr w:type="spellEnd"/>
      <w:r w:rsidRPr="00972AAD">
        <w:rPr>
          <w:rFonts w:ascii="Arial" w:hAnsi="Arial" w:cs="Arial"/>
          <w:b/>
          <w:color w:val="000000"/>
        </w:rPr>
        <w:t xml:space="preserve"> cytology</w:t>
      </w:r>
    </w:p>
    <w:p w:rsidR="00A63F10" w:rsidRDefault="00943170" w:rsidP="00303E3C">
      <w:pPr>
        <w:spacing w:line="480" w:lineRule="auto"/>
        <w:ind w:left="110" w:hangingChars="50" w:hanging="110"/>
        <w:jc w:val="center"/>
        <w:rPr>
          <w:rFonts w:ascii="Arial" w:hAnsi="Arial" w:cs="Arial"/>
          <w:color w:val="FF0000"/>
        </w:rPr>
      </w:pPr>
      <w:r w:rsidRPr="00B176EA">
        <w:rPr>
          <w:rFonts w:ascii="Arial" w:hAnsi="Arial" w:cs="Arial"/>
        </w:rPr>
        <w:t>Yao Liu</w:t>
      </w:r>
      <w:r w:rsidRPr="00B176EA">
        <w:rPr>
          <w:rFonts w:ascii="Arial" w:hAnsi="Arial" w:cs="Arial"/>
          <w:vertAlign w:val="superscript"/>
        </w:rPr>
        <w:t>1</w:t>
      </w:r>
      <w:proofErr w:type="gramStart"/>
      <w:r w:rsidRPr="00B176EA">
        <w:rPr>
          <w:rFonts w:ascii="Arial" w:hAnsi="Arial" w:cs="Arial"/>
          <w:vertAlign w:val="superscript"/>
        </w:rPr>
        <w:t>,a</w:t>
      </w:r>
      <w:proofErr w:type="gramEnd"/>
      <w:r w:rsidRPr="00B176EA">
        <w:rPr>
          <w:rFonts w:ascii="Arial" w:hAnsi="Arial" w:cs="Arial"/>
        </w:rPr>
        <w:t>, Jianying Li</w:t>
      </w:r>
      <w:r w:rsidRPr="00B176EA">
        <w:rPr>
          <w:rFonts w:ascii="Arial" w:hAnsi="Arial" w:cs="Arial"/>
          <w:vertAlign w:val="superscript"/>
        </w:rPr>
        <w:t>2,a</w:t>
      </w:r>
      <w:r w:rsidRPr="00B176EA">
        <w:rPr>
          <w:rFonts w:ascii="Arial" w:hAnsi="Arial" w:cs="Arial"/>
        </w:rPr>
        <w:t xml:space="preserve">, </w:t>
      </w:r>
      <w:proofErr w:type="spellStart"/>
      <w:r w:rsidRPr="00B176EA">
        <w:rPr>
          <w:rFonts w:ascii="Arial" w:hAnsi="Arial" w:cs="Arial"/>
        </w:rPr>
        <w:t>Xiaoyong</w:t>
      </w:r>
      <w:proofErr w:type="spellEnd"/>
      <w:r w:rsidRPr="00B176EA">
        <w:rPr>
          <w:rFonts w:ascii="Arial" w:hAnsi="Arial" w:cs="Arial"/>
        </w:rPr>
        <w:t xml:space="preserve"> Liu</w:t>
      </w:r>
      <w:r w:rsidRPr="00B176EA">
        <w:rPr>
          <w:rFonts w:ascii="Arial" w:hAnsi="Arial" w:cs="Arial"/>
          <w:vertAlign w:val="superscript"/>
        </w:rPr>
        <w:t>1</w:t>
      </w:r>
      <w:r w:rsidRPr="00B176EA">
        <w:rPr>
          <w:rFonts w:ascii="Arial" w:hAnsi="Arial" w:cs="Arial"/>
        </w:rPr>
        <w:t xml:space="preserve">, </w:t>
      </w:r>
      <w:proofErr w:type="spellStart"/>
      <w:r w:rsidR="00F61B2E">
        <w:rPr>
          <w:rFonts w:ascii="Arial" w:hAnsi="Arial" w:cs="Arial"/>
        </w:rPr>
        <w:t>Xudong</w:t>
      </w:r>
      <w:proofErr w:type="spellEnd"/>
      <w:r w:rsidR="00F61B2E">
        <w:rPr>
          <w:rFonts w:ascii="Arial" w:hAnsi="Arial" w:cs="Arial"/>
        </w:rPr>
        <w:t xml:space="preserve"> Liu</w:t>
      </w:r>
      <w:r w:rsidR="00F61B2E" w:rsidRPr="00B176EA">
        <w:rPr>
          <w:rFonts w:ascii="Arial" w:hAnsi="Arial" w:cs="Arial"/>
          <w:vertAlign w:val="superscript"/>
        </w:rPr>
        <w:t>3</w:t>
      </w:r>
      <w:r w:rsidR="00F61B2E">
        <w:rPr>
          <w:rFonts w:ascii="Arial" w:hAnsi="Arial" w:cs="Arial"/>
        </w:rPr>
        <w:t xml:space="preserve">, </w:t>
      </w:r>
      <w:proofErr w:type="spellStart"/>
      <w:r w:rsidRPr="00B176EA">
        <w:rPr>
          <w:rFonts w:ascii="Arial" w:hAnsi="Arial" w:cs="Arial"/>
        </w:rPr>
        <w:t>Waqaar</w:t>
      </w:r>
      <w:proofErr w:type="spellEnd"/>
      <w:r w:rsidRPr="00B176EA">
        <w:rPr>
          <w:rFonts w:ascii="Arial" w:hAnsi="Arial" w:cs="Arial"/>
        </w:rPr>
        <w:t xml:space="preserve"> Khawar</w:t>
      </w:r>
      <w:r w:rsidR="00F61B2E">
        <w:rPr>
          <w:rFonts w:ascii="Arial" w:hAnsi="Arial" w:cs="Arial"/>
          <w:vertAlign w:val="superscript"/>
        </w:rPr>
        <w:t>4</w:t>
      </w:r>
      <w:r w:rsidRPr="00B176EA">
        <w:rPr>
          <w:rFonts w:ascii="Arial" w:hAnsi="Arial" w:cs="Arial"/>
        </w:rPr>
        <w:t>, Fan Wang</w:t>
      </w:r>
      <w:r w:rsidR="00F61B2E">
        <w:rPr>
          <w:rFonts w:ascii="Arial" w:hAnsi="Arial" w:cs="Arial"/>
          <w:vertAlign w:val="superscript"/>
        </w:rPr>
        <w:t>5</w:t>
      </w:r>
      <w:r w:rsidRPr="00B176EA">
        <w:rPr>
          <w:rFonts w:ascii="Arial" w:hAnsi="Arial" w:cs="Arial"/>
        </w:rPr>
        <w:t xml:space="preserve">, </w:t>
      </w:r>
      <w:r w:rsidRPr="00B176EA">
        <w:rPr>
          <w:rFonts w:ascii="Arial" w:hAnsi="Arial" w:cs="Arial"/>
          <w:color w:val="FF0000"/>
        </w:rPr>
        <w:t>……</w:t>
      </w:r>
    </w:p>
    <w:p w:rsidR="00943170" w:rsidRPr="00B176EA" w:rsidRDefault="00943170" w:rsidP="00303E3C">
      <w:pPr>
        <w:spacing w:line="480" w:lineRule="auto"/>
        <w:ind w:left="110" w:hangingChars="50" w:hanging="110"/>
        <w:jc w:val="center"/>
        <w:rPr>
          <w:rFonts w:ascii="Arial" w:hAnsi="Arial" w:cs="Arial"/>
        </w:rPr>
      </w:pPr>
      <w:proofErr w:type="spellStart"/>
      <w:r w:rsidRPr="00B176EA">
        <w:rPr>
          <w:rFonts w:ascii="Arial" w:hAnsi="Arial" w:cs="Arial"/>
        </w:rPr>
        <w:t>Xiaoxin</w:t>
      </w:r>
      <w:proofErr w:type="spellEnd"/>
      <w:r w:rsidRPr="00B176EA">
        <w:rPr>
          <w:rFonts w:ascii="Arial" w:hAnsi="Arial" w:cs="Arial"/>
        </w:rPr>
        <w:t xml:space="preserve"> Luke Chen</w:t>
      </w:r>
      <w:r w:rsidR="00F61B2E">
        <w:rPr>
          <w:rFonts w:ascii="Arial" w:hAnsi="Arial" w:cs="Arial"/>
          <w:vertAlign w:val="superscript"/>
        </w:rPr>
        <w:t>6</w:t>
      </w:r>
      <w:proofErr w:type="gramStart"/>
      <w:r w:rsidRPr="00B176EA">
        <w:rPr>
          <w:rFonts w:ascii="Arial" w:hAnsi="Arial" w:cs="Arial"/>
          <w:vertAlign w:val="superscript"/>
        </w:rPr>
        <w:t>,b</w:t>
      </w:r>
      <w:proofErr w:type="gramEnd"/>
      <w:r w:rsidRPr="00B176EA">
        <w:rPr>
          <w:rFonts w:ascii="Arial" w:hAnsi="Arial" w:cs="Arial"/>
        </w:rPr>
        <w:t>, Zheng Sun</w:t>
      </w:r>
      <w:r w:rsidRPr="00B176EA">
        <w:rPr>
          <w:rFonts w:ascii="Arial" w:hAnsi="Arial" w:cs="Arial"/>
          <w:vertAlign w:val="superscript"/>
        </w:rPr>
        <w:t>1,b</w:t>
      </w:r>
    </w:p>
    <w:p w:rsidR="00943170" w:rsidRPr="00B176EA" w:rsidRDefault="00943170" w:rsidP="00303E3C">
      <w:pPr>
        <w:spacing w:line="480" w:lineRule="auto"/>
        <w:jc w:val="both"/>
        <w:rPr>
          <w:rFonts w:ascii="Arial" w:eastAsia="Arial Unicode MS" w:hAnsi="Arial" w:cs="Arial"/>
          <w:color w:val="000000"/>
        </w:rPr>
      </w:pPr>
      <w:r w:rsidRPr="00B176EA">
        <w:rPr>
          <w:rFonts w:ascii="Arial" w:eastAsia="Arial Unicode MS" w:hAnsi="Arial" w:cs="Arial"/>
          <w:color w:val="000000"/>
          <w:vertAlign w:val="superscript"/>
        </w:rPr>
        <w:t>1</w:t>
      </w:r>
      <w:r w:rsidRPr="00B176EA">
        <w:rPr>
          <w:rFonts w:ascii="Arial" w:eastAsia="Arial Unicode MS" w:hAnsi="Arial" w:cs="Arial"/>
          <w:color w:val="000000"/>
        </w:rPr>
        <w:t xml:space="preserve"> Department of Oral Medicine, Beijing </w:t>
      </w:r>
      <w:proofErr w:type="spellStart"/>
      <w:r w:rsidRPr="00B176EA">
        <w:rPr>
          <w:rFonts w:ascii="Arial" w:eastAsia="Arial Unicode MS" w:hAnsi="Arial" w:cs="Arial"/>
          <w:color w:val="000000"/>
        </w:rPr>
        <w:t>Stomatological</w:t>
      </w:r>
      <w:proofErr w:type="spellEnd"/>
      <w:r w:rsidRPr="00B176EA">
        <w:rPr>
          <w:rFonts w:ascii="Arial" w:eastAsia="Arial Unicode MS" w:hAnsi="Arial" w:cs="Arial"/>
          <w:color w:val="000000"/>
        </w:rPr>
        <w:t xml:space="preserve"> Hospital, Capital Medical University, Beijing, 100050,</w:t>
      </w:r>
      <w:r w:rsidR="00A63F10">
        <w:rPr>
          <w:rFonts w:ascii="Arial" w:eastAsia="Arial Unicode MS" w:hAnsi="Arial" w:cs="Arial"/>
          <w:color w:val="000000"/>
        </w:rPr>
        <w:t xml:space="preserve"> </w:t>
      </w:r>
      <w:r w:rsidRPr="00B176EA">
        <w:rPr>
          <w:rFonts w:ascii="Arial" w:eastAsia="Arial Unicode MS" w:hAnsi="Arial" w:cs="Arial"/>
          <w:color w:val="000000"/>
        </w:rPr>
        <w:t>China</w:t>
      </w:r>
    </w:p>
    <w:p w:rsidR="00943170" w:rsidRDefault="00943170" w:rsidP="00303E3C">
      <w:pPr>
        <w:spacing w:line="480" w:lineRule="auto"/>
        <w:jc w:val="both"/>
        <w:rPr>
          <w:rFonts w:ascii="Arial" w:hAnsi="Arial" w:cs="Arial"/>
          <w:sz w:val="24"/>
          <w:szCs w:val="24"/>
        </w:rPr>
      </w:pPr>
      <w:r w:rsidRPr="00B176EA">
        <w:rPr>
          <w:rFonts w:ascii="Arial" w:eastAsia="Arial Unicode MS" w:hAnsi="Arial" w:cs="Arial"/>
          <w:color w:val="000000"/>
          <w:vertAlign w:val="superscript"/>
        </w:rPr>
        <w:t xml:space="preserve">2 </w:t>
      </w:r>
      <w:r w:rsidR="00A86703" w:rsidRPr="00B176EA">
        <w:rPr>
          <w:rFonts w:ascii="Arial" w:hAnsi="Arial" w:cs="Arial"/>
          <w:sz w:val="24"/>
          <w:szCs w:val="24"/>
        </w:rPr>
        <w:t>Frontier Bioinformatics Solution, Cary, NC 27519, USA</w:t>
      </w:r>
    </w:p>
    <w:p w:rsidR="00F61B2E" w:rsidRPr="00B176EA" w:rsidRDefault="00F61B2E" w:rsidP="00F61B2E">
      <w:pPr>
        <w:spacing w:line="480" w:lineRule="auto"/>
        <w:jc w:val="both"/>
        <w:rPr>
          <w:rFonts w:ascii="Arial" w:eastAsia="Arial Unicode MS" w:hAnsi="Arial" w:cs="Arial"/>
          <w:color w:val="000000"/>
        </w:rPr>
      </w:pPr>
      <w:r>
        <w:rPr>
          <w:rFonts w:ascii="Arial" w:eastAsia="Arial Unicode MS" w:hAnsi="Arial" w:cs="Arial"/>
          <w:color w:val="000000"/>
          <w:vertAlign w:val="superscript"/>
        </w:rPr>
        <w:t>3</w:t>
      </w:r>
      <w:r w:rsidRPr="00B176EA">
        <w:rPr>
          <w:rFonts w:ascii="Arial" w:eastAsia="Arial Unicode MS" w:hAnsi="Arial" w:cs="Arial"/>
          <w:color w:val="000000"/>
        </w:rPr>
        <w:t xml:space="preserve"> </w:t>
      </w:r>
      <w:proofErr w:type="spellStart"/>
      <w:r>
        <w:rPr>
          <w:rFonts w:ascii="Arial" w:eastAsia="Arial Unicode MS" w:hAnsi="Arial" w:cs="Arial"/>
          <w:color w:val="000000"/>
        </w:rPr>
        <w:t>Ongwandada</w:t>
      </w:r>
      <w:proofErr w:type="spellEnd"/>
      <w:r>
        <w:rPr>
          <w:rFonts w:ascii="Arial" w:eastAsia="Arial Unicode MS" w:hAnsi="Arial" w:cs="Arial"/>
          <w:color w:val="000000"/>
        </w:rPr>
        <w:t xml:space="preserve"> R</w:t>
      </w:r>
      <w:r w:rsidRPr="00B176EA">
        <w:rPr>
          <w:rFonts w:ascii="Arial" w:hAnsi="Arial" w:cs="Arial"/>
          <w:color w:val="000000"/>
        </w:rPr>
        <w:t>e</w:t>
      </w:r>
      <w:r>
        <w:rPr>
          <w:rFonts w:ascii="Arial" w:hAnsi="Arial" w:cs="Arial"/>
          <w:color w:val="000000"/>
        </w:rPr>
        <w:t>source Center</w:t>
      </w:r>
      <w:r w:rsidRPr="00B176EA">
        <w:rPr>
          <w:rFonts w:ascii="Arial" w:hAnsi="Arial" w:cs="Arial"/>
          <w:color w:val="000000"/>
        </w:rPr>
        <w:t xml:space="preserve">, </w:t>
      </w:r>
      <w:r>
        <w:rPr>
          <w:rFonts w:ascii="Arial" w:hAnsi="Arial" w:cs="Arial"/>
          <w:color w:val="000000"/>
        </w:rPr>
        <w:t>Queen’s University</w:t>
      </w:r>
      <w:r w:rsidRPr="00B176EA">
        <w:rPr>
          <w:rFonts w:ascii="Arial" w:hAnsi="Arial" w:cs="Arial"/>
          <w:color w:val="000000"/>
        </w:rPr>
        <w:t xml:space="preserve">, </w:t>
      </w:r>
      <w:r>
        <w:rPr>
          <w:rFonts w:ascii="Arial" w:hAnsi="Arial" w:cs="Arial"/>
          <w:color w:val="000000"/>
        </w:rPr>
        <w:t>191 Portsmouth Avenue</w:t>
      </w:r>
      <w:r w:rsidRPr="00B176EA">
        <w:rPr>
          <w:rFonts w:ascii="Arial" w:hAnsi="Arial" w:cs="Arial"/>
          <w:color w:val="000000"/>
        </w:rPr>
        <w:t xml:space="preserve">, </w:t>
      </w:r>
      <w:r>
        <w:rPr>
          <w:rFonts w:ascii="Arial" w:hAnsi="Arial" w:cs="Arial"/>
          <w:color w:val="000000"/>
        </w:rPr>
        <w:t>Kingston, ON</w:t>
      </w:r>
      <w:r w:rsidRPr="00B176EA">
        <w:rPr>
          <w:rFonts w:ascii="Arial" w:hAnsi="Arial" w:cs="Arial"/>
          <w:color w:val="000000"/>
        </w:rPr>
        <w:t xml:space="preserve">, </w:t>
      </w:r>
      <w:r>
        <w:rPr>
          <w:rFonts w:ascii="Arial" w:hAnsi="Arial" w:cs="Arial"/>
          <w:color w:val="000000"/>
        </w:rPr>
        <w:t>K7M 8A6</w:t>
      </w:r>
      <w:r w:rsidRPr="00B176EA">
        <w:rPr>
          <w:rFonts w:ascii="Arial" w:hAnsi="Arial" w:cs="Arial"/>
          <w:color w:val="000000"/>
        </w:rPr>
        <w:t xml:space="preserve">, </w:t>
      </w:r>
      <w:r>
        <w:rPr>
          <w:rFonts w:ascii="Arial" w:hAnsi="Arial" w:cs="Arial"/>
          <w:color w:val="000000"/>
        </w:rPr>
        <w:t>Canada</w:t>
      </w:r>
    </w:p>
    <w:p w:rsidR="00943170" w:rsidRPr="00B176EA" w:rsidRDefault="00F61B2E" w:rsidP="00303E3C">
      <w:pPr>
        <w:spacing w:line="480" w:lineRule="auto"/>
        <w:jc w:val="both"/>
        <w:rPr>
          <w:rFonts w:ascii="Arial" w:eastAsia="Arial Unicode MS" w:hAnsi="Arial" w:cs="Arial"/>
          <w:color w:val="000000"/>
        </w:rPr>
      </w:pPr>
      <w:r>
        <w:rPr>
          <w:rFonts w:ascii="Arial" w:eastAsia="Arial Unicode MS" w:hAnsi="Arial" w:cs="Arial"/>
          <w:color w:val="000000"/>
          <w:vertAlign w:val="superscript"/>
        </w:rPr>
        <w:t>4</w:t>
      </w:r>
      <w:r w:rsidR="00943170" w:rsidRPr="00B176EA">
        <w:rPr>
          <w:rFonts w:ascii="Arial" w:eastAsia="Arial Unicode MS" w:hAnsi="Arial" w:cs="Arial"/>
          <w:color w:val="000000"/>
        </w:rPr>
        <w:t xml:space="preserve"> Ross University School of Medicine, 2300 SW 145th Avenue, Miramar, FL, 33027, USA</w:t>
      </w:r>
    </w:p>
    <w:p w:rsidR="00943170" w:rsidRPr="00B176EA" w:rsidRDefault="00F61B2E" w:rsidP="00303E3C">
      <w:pPr>
        <w:spacing w:line="480" w:lineRule="auto"/>
        <w:jc w:val="both"/>
        <w:rPr>
          <w:rFonts w:ascii="Arial" w:eastAsia="Arial Unicode MS" w:hAnsi="Arial" w:cs="Arial"/>
          <w:color w:val="000000"/>
          <w:vertAlign w:val="superscript"/>
        </w:rPr>
      </w:pPr>
      <w:r>
        <w:rPr>
          <w:rFonts w:ascii="Arial" w:eastAsia="Arial Unicode MS" w:hAnsi="Arial" w:cs="Arial"/>
          <w:color w:val="000000"/>
          <w:vertAlign w:val="superscript"/>
        </w:rPr>
        <w:t>5</w:t>
      </w:r>
      <w:r w:rsidR="00943170" w:rsidRPr="00B176EA">
        <w:rPr>
          <w:rFonts w:ascii="Arial" w:eastAsia="Arial Unicode MS" w:hAnsi="Arial" w:cs="Arial"/>
          <w:color w:val="000000"/>
          <w:vertAlign w:val="superscript"/>
        </w:rPr>
        <w:t xml:space="preserve"> </w:t>
      </w:r>
    </w:p>
    <w:p w:rsidR="00943170" w:rsidRPr="00B176EA" w:rsidRDefault="00F61B2E" w:rsidP="00303E3C">
      <w:pPr>
        <w:spacing w:line="480" w:lineRule="auto"/>
        <w:jc w:val="both"/>
        <w:rPr>
          <w:rFonts w:ascii="Arial" w:eastAsia="Arial Unicode MS" w:hAnsi="Arial" w:cs="Arial"/>
          <w:color w:val="000000"/>
        </w:rPr>
      </w:pPr>
      <w:r>
        <w:rPr>
          <w:rFonts w:ascii="Arial" w:eastAsia="Arial Unicode MS" w:hAnsi="Arial" w:cs="Arial"/>
          <w:color w:val="000000"/>
          <w:vertAlign w:val="superscript"/>
        </w:rPr>
        <w:t>6</w:t>
      </w:r>
      <w:r w:rsidR="00943170" w:rsidRPr="00B176EA">
        <w:rPr>
          <w:rFonts w:ascii="Arial" w:eastAsia="Arial Unicode MS" w:hAnsi="Arial" w:cs="Arial"/>
          <w:color w:val="000000"/>
        </w:rPr>
        <w:t xml:space="preserve"> </w:t>
      </w:r>
      <w:r w:rsidR="00943170" w:rsidRPr="00B176EA">
        <w:rPr>
          <w:rFonts w:ascii="Arial" w:hAnsi="Arial" w:cs="Arial"/>
          <w:color w:val="000000"/>
        </w:rPr>
        <w:t>Cancer Research Program, JLC-BBRI, North Carolina Central University, Durham, NC, 27707, USA</w:t>
      </w:r>
    </w:p>
    <w:p w:rsidR="00943170" w:rsidRPr="00B176EA" w:rsidRDefault="00943170" w:rsidP="00303E3C">
      <w:pPr>
        <w:spacing w:line="480" w:lineRule="auto"/>
        <w:jc w:val="both"/>
        <w:rPr>
          <w:rFonts w:ascii="Arial" w:hAnsi="Arial" w:cs="Arial"/>
        </w:rPr>
      </w:pPr>
      <w:proofErr w:type="spellStart"/>
      <w:proofErr w:type="gramStart"/>
      <w:r w:rsidRPr="00B176EA">
        <w:rPr>
          <w:rFonts w:ascii="Arial" w:hAnsi="Arial" w:cs="Arial"/>
          <w:vertAlign w:val="superscript"/>
        </w:rPr>
        <w:t>a</w:t>
      </w:r>
      <w:proofErr w:type="spellEnd"/>
      <w:proofErr w:type="gramEnd"/>
      <w:r w:rsidRPr="00B176EA">
        <w:rPr>
          <w:rFonts w:ascii="Arial" w:hAnsi="Arial" w:cs="Arial"/>
        </w:rPr>
        <w:t xml:space="preserve"> Equal contributions</w:t>
      </w:r>
    </w:p>
    <w:p w:rsidR="00943170" w:rsidRPr="00B176EA" w:rsidRDefault="00943170" w:rsidP="00303E3C">
      <w:pPr>
        <w:spacing w:line="480" w:lineRule="auto"/>
        <w:jc w:val="both"/>
        <w:rPr>
          <w:rFonts w:ascii="Arial" w:hAnsi="Arial" w:cs="Arial"/>
        </w:rPr>
      </w:pPr>
      <w:r w:rsidRPr="00B176EA">
        <w:rPr>
          <w:rFonts w:ascii="Arial" w:hAnsi="Arial" w:cs="Arial"/>
          <w:vertAlign w:val="superscript"/>
        </w:rPr>
        <w:t>b</w:t>
      </w:r>
      <w:r w:rsidRPr="00B176EA">
        <w:rPr>
          <w:rFonts w:ascii="Arial" w:hAnsi="Arial" w:cs="Arial"/>
        </w:rPr>
        <w:t xml:space="preserve"> </w:t>
      </w:r>
      <w:r w:rsidRPr="00B176EA">
        <w:rPr>
          <w:rFonts w:ascii="Arial" w:eastAsia="Arial Unicode MS" w:hAnsi="Arial" w:cs="Arial"/>
          <w:color w:val="000000"/>
        </w:rPr>
        <w:t xml:space="preserve">Correspondence to: Xiaoxin Luke Chen, MD, PhD, Cancer Research Program, Julius L. Chambers Biomedical Biotechnology Research Institute, North Carolina Central University, 700 George Street, Durham, NC 27707, USA. Tel.: 919-530-6425; Fax: 919-530-7780; Email: </w:t>
      </w:r>
      <w:hyperlink r:id="rId9" w:history="1">
        <w:r w:rsidRPr="00B176EA">
          <w:rPr>
            <w:rStyle w:val="Hyperlink"/>
            <w:rFonts w:ascii="Arial" w:eastAsia="Arial Unicode MS" w:hAnsi="Arial" w:cs="Arial"/>
          </w:rPr>
          <w:t>lchen@nccu.edu</w:t>
        </w:r>
      </w:hyperlink>
      <w:r w:rsidRPr="00B176EA">
        <w:rPr>
          <w:rFonts w:ascii="Arial" w:hAnsi="Arial" w:cs="Arial"/>
        </w:rPr>
        <w:t xml:space="preserve">. or </w:t>
      </w:r>
      <w:r w:rsidRPr="00B176EA">
        <w:rPr>
          <w:rFonts w:ascii="Arial" w:eastAsia="Arial Unicode MS" w:hAnsi="Arial" w:cs="Arial"/>
          <w:color w:val="000000"/>
        </w:rPr>
        <w:t xml:space="preserve">Zheng Sun, DMD, PhD, Department of Oral Medicine, Beijing </w:t>
      </w:r>
      <w:proofErr w:type="spellStart"/>
      <w:r w:rsidRPr="00B176EA">
        <w:rPr>
          <w:rFonts w:ascii="Arial" w:eastAsia="Arial Unicode MS" w:hAnsi="Arial" w:cs="Arial"/>
          <w:color w:val="000000"/>
        </w:rPr>
        <w:t>Stomatological</w:t>
      </w:r>
      <w:proofErr w:type="spellEnd"/>
      <w:r w:rsidRPr="00B176EA">
        <w:rPr>
          <w:rFonts w:ascii="Arial" w:eastAsia="Arial Unicode MS" w:hAnsi="Arial" w:cs="Arial"/>
          <w:color w:val="000000"/>
        </w:rPr>
        <w:t xml:space="preserve"> Hospital, Capital Medical University, 4 </w:t>
      </w:r>
      <w:proofErr w:type="spellStart"/>
      <w:r w:rsidRPr="00B176EA">
        <w:rPr>
          <w:rFonts w:ascii="Arial" w:eastAsia="Arial Unicode MS" w:hAnsi="Arial" w:cs="Arial"/>
          <w:color w:val="000000"/>
        </w:rPr>
        <w:t>Tiantanxili</w:t>
      </w:r>
      <w:proofErr w:type="spellEnd"/>
      <w:r w:rsidRPr="00B176EA">
        <w:rPr>
          <w:rFonts w:ascii="Arial" w:eastAsia="Arial Unicode MS" w:hAnsi="Arial" w:cs="Arial"/>
          <w:color w:val="000000"/>
        </w:rPr>
        <w:t xml:space="preserve">, </w:t>
      </w:r>
      <w:proofErr w:type="spellStart"/>
      <w:r w:rsidRPr="00B176EA">
        <w:rPr>
          <w:rFonts w:ascii="Arial" w:eastAsia="Arial Unicode MS" w:hAnsi="Arial" w:cs="Arial"/>
          <w:color w:val="000000"/>
        </w:rPr>
        <w:t>Doncheng</w:t>
      </w:r>
      <w:proofErr w:type="spellEnd"/>
      <w:r w:rsidRPr="00B176EA">
        <w:rPr>
          <w:rFonts w:ascii="Arial" w:eastAsia="Arial Unicode MS" w:hAnsi="Arial" w:cs="Arial"/>
          <w:color w:val="000000"/>
        </w:rPr>
        <w:t xml:space="preserve"> District, Beijing, 100050, China. </w:t>
      </w:r>
      <w:r w:rsidRPr="00B176EA">
        <w:rPr>
          <w:rFonts w:ascii="Arial" w:eastAsia="Arial Unicode MS" w:hAnsi="Arial" w:cs="Arial"/>
        </w:rPr>
        <w:t>Tel.: 86-(10)-57099016</w:t>
      </w:r>
      <w:r w:rsidRPr="00B176EA">
        <w:rPr>
          <w:rFonts w:ascii="Arial" w:eastAsia="Arial Unicode MS" w:hAnsi="Arial" w:cs="Arial"/>
          <w:color w:val="000000"/>
        </w:rPr>
        <w:t xml:space="preserve">; Email: </w:t>
      </w:r>
      <w:hyperlink r:id="rId10" w:history="1">
        <w:r w:rsidRPr="00B176EA">
          <w:rPr>
            <w:rStyle w:val="Hyperlink"/>
            <w:rFonts w:ascii="Arial" w:eastAsia="Arial Unicode MS" w:hAnsi="Arial" w:cs="Arial"/>
          </w:rPr>
          <w:t>zhengsun12@vip.126.com</w:t>
        </w:r>
      </w:hyperlink>
      <w:r w:rsidRPr="00B176EA">
        <w:rPr>
          <w:rFonts w:ascii="Arial" w:hAnsi="Arial" w:cs="Arial"/>
        </w:rPr>
        <w:t>.</w:t>
      </w:r>
      <w:r w:rsidRPr="00B176EA">
        <w:rPr>
          <w:rFonts w:ascii="Arial" w:eastAsia="Arial Unicode MS" w:hAnsi="Arial" w:cs="Arial"/>
          <w:color w:val="000000"/>
        </w:rPr>
        <w:t xml:space="preserve"> </w:t>
      </w:r>
    </w:p>
    <w:p w:rsidR="00943170" w:rsidRPr="00B176EA" w:rsidRDefault="00943170" w:rsidP="00303E3C">
      <w:pPr>
        <w:spacing w:line="480" w:lineRule="auto"/>
        <w:jc w:val="both"/>
        <w:rPr>
          <w:rFonts w:ascii="Arial" w:hAnsi="Arial" w:cs="Arial"/>
        </w:rPr>
      </w:pPr>
    </w:p>
    <w:p w:rsidR="00943170" w:rsidRPr="00B176EA" w:rsidRDefault="00943170" w:rsidP="00303E3C">
      <w:pPr>
        <w:spacing w:line="480" w:lineRule="auto"/>
        <w:jc w:val="both"/>
        <w:rPr>
          <w:rFonts w:ascii="Arial" w:hAnsi="Arial" w:cs="Arial"/>
        </w:rPr>
      </w:pPr>
      <w:r w:rsidRPr="00B176EA">
        <w:rPr>
          <w:rFonts w:ascii="Arial" w:hAnsi="Arial" w:cs="Arial"/>
        </w:rPr>
        <w:br w:type="page"/>
      </w:r>
    </w:p>
    <w:p w:rsidR="00943170" w:rsidRPr="00B176EA" w:rsidRDefault="00943170" w:rsidP="00303E3C">
      <w:pPr>
        <w:spacing w:line="480" w:lineRule="auto"/>
        <w:jc w:val="both"/>
        <w:rPr>
          <w:rFonts w:ascii="Arial" w:hAnsi="Arial" w:cs="Arial"/>
          <w:b/>
        </w:rPr>
      </w:pPr>
      <w:r w:rsidRPr="00B176EA">
        <w:rPr>
          <w:rFonts w:ascii="Arial" w:hAnsi="Arial" w:cs="Arial"/>
          <w:b/>
        </w:rPr>
        <w:lastRenderedPageBreak/>
        <w:t>Abstract</w:t>
      </w:r>
    </w:p>
    <w:p w:rsidR="00E9334B" w:rsidRPr="00B176EA" w:rsidRDefault="00E9334B" w:rsidP="00303E3C">
      <w:pPr>
        <w:spacing w:line="480" w:lineRule="auto"/>
        <w:jc w:val="both"/>
        <w:rPr>
          <w:rFonts w:ascii="Arial" w:hAnsi="Arial" w:cs="Arial"/>
        </w:rPr>
      </w:pPr>
      <w:proofErr w:type="spellStart"/>
      <w:r w:rsidRPr="00B176EA">
        <w:rPr>
          <w:rFonts w:ascii="Arial" w:hAnsi="Arial" w:cs="Arial"/>
        </w:rPr>
        <w:t>Exfoliative</w:t>
      </w:r>
      <w:proofErr w:type="spellEnd"/>
      <w:r w:rsidRPr="00B176EA">
        <w:rPr>
          <w:rFonts w:ascii="Arial" w:hAnsi="Arial" w:cs="Arial"/>
        </w:rPr>
        <w:t xml:space="preserve"> cytology has been widely used for early diagnosis of oral squamous cell carcinoma (OSCC). Test outcome is reported as “negative”, “atypical” (defined as abnormal epithelial changes of uncertain diagnostic significance), and “positive” (defined as definitive cellular evidence of epithelial dysplasia or carcinoma). The major challenge is how to properly manage the “atypical” patients in order to </w:t>
      </w:r>
      <w:r w:rsidR="00972AAD">
        <w:rPr>
          <w:rFonts w:ascii="Arial" w:hAnsi="Arial" w:cs="Arial"/>
        </w:rPr>
        <w:t>diagnose OSCC</w:t>
      </w:r>
      <w:r w:rsidRPr="00B176EA">
        <w:rPr>
          <w:rFonts w:ascii="Arial" w:hAnsi="Arial" w:cs="Arial"/>
        </w:rPr>
        <w:t xml:space="preserve"> early and prevent OSCC. In this study, we collected </w:t>
      </w:r>
      <w:proofErr w:type="spellStart"/>
      <w:r w:rsidRPr="00B176EA">
        <w:rPr>
          <w:rFonts w:ascii="Arial" w:hAnsi="Arial" w:cs="Arial"/>
        </w:rPr>
        <w:t>exfoliative</w:t>
      </w:r>
      <w:proofErr w:type="spellEnd"/>
      <w:r w:rsidRPr="00B176EA">
        <w:rPr>
          <w:rFonts w:ascii="Arial" w:hAnsi="Arial" w:cs="Arial"/>
        </w:rPr>
        <w:t xml:space="preserve"> cytology data, histopathology data, and clinical data of normal subjects (n=102), oral leukoplakia (OLK) patients (n=82), and OSCC patients (n=93), and developed a data analysis procedure for quantitative risk stratification </w:t>
      </w:r>
      <w:r w:rsidR="00972AAD">
        <w:rPr>
          <w:rFonts w:ascii="Arial" w:hAnsi="Arial" w:cs="Arial"/>
        </w:rPr>
        <w:t xml:space="preserve">of OLK patients. This procedure </w:t>
      </w:r>
      <w:ins w:id="0" w:author="sysprep" w:date="2014-12-01T11:43:00Z">
        <w:r w:rsidR="0000200D">
          <w:rPr>
            <w:rFonts w:ascii="Arial" w:hAnsi="Arial" w:cs="Arial"/>
          </w:rPr>
          <w:t>involving an</w:t>
        </w:r>
      </w:ins>
      <w:del w:id="1" w:author="sysprep" w:date="2014-12-01T11:43:00Z">
        <w:r w:rsidR="00972AAD" w:rsidDel="0000200D">
          <w:rPr>
            <w:rFonts w:ascii="Arial" w:hAnsi="Arial" w:cs="Arial"/>
          </w:rPr>
          <w:delText>called</w:delText>
        </w:r>
      </w:del>
      <w:r w:rsidRPr="00B176EA">
        <w:rPr>
          <w:rFonts w:ascii="Arial" w:hAnsi="Arial" w:cs="Arial"/>
        </w:rPr>
        <w:t xml:space="preserve"> expert-guided data transformation and reconstruction (</w:t>
      </w:r>
      <w:proofErr w:type="spellStart"/>
      <w:r w:rsidRPr="00B176EA">
        <w:rPr>
          <w:rFonts w:ascii="Arial" w:hAnsi="Arial" w:cs="Arial"/>
        </w:rPr>
        <w:t>EdTAR</w:t>
      </w:r>
      <w:proofErr w:type="spellEnd"/>
      <w:r w:rsidRPr="00B176EA">
        <w:rPr>
          <w:rFonts w:ascii="Arial" w:hAnsi="Arial" w:cs="Arial"/>
        </w:rPr>
        <w:t xml:space="preserve">) </w:t>
      </w:r>
      <w:ins w:id="2" w:author="sysprep" w:date="2014-12-01T11:43:00Z">
        <w:r w:rsidR="0000200D">
          <w:rPr>
            <w:rFonts w:ascii="Arial" w:hAnsi="Arial" w:cs="Arial"/>
          </w:rPr>
          <w:t>steps</w:t>
        </w:r>
      </w:ins>
      <w:ins w:id="3" w:author="sysprep" w:date="2014-12-01T11:44:00Z">
        <w:r w:rsidR="0000200D">
          <w:rPr>
            <w:rFonts w:ascii="Arial" w:hAnsi="Arial" w:cs="Arial"/>
          </w:rPr>
          <w:t>,</w:t>
        </w:r>
      </w:ins>
      <w:ins w:id="4" w:author="sysprep" w:date="2014-12-01T11:43:00Z">
        <w:r w:rsidR="0000200D">
          <w:rPr>
            <w:rFonts w:ascii="Arial" w:hAnsi="Arial" w:cs="Arial"/>
          </w:rPr>
          <w:t xml:space="preserve"> </w:t>
        </w:r>
      </w:ins>
      <w:r w:rsidRPr="00B176EA">
        <w:rPr>
          <w:rFonts w:ascii="Arial" w:hAnsi="Arial" w:cs="Arial"/>
        </w:rPr>
        <w:t>allows automatic data processing and reconstruct</w:t>
      </w:r>
      <w:r w:rsidR="00972AAD">
        <w:rPr>
          <w:rFonts w:ascii="Arial" w:hAnsi="Arial" w:cs="Arial"/>
        </w:rPr>
        <w:t>ion</w:t>
      </w:r>
      <w:r w:rsidRPr="00B176EA">
        <w:rPr>
          <w:rFonts w:ascii="Arial" w:hAnsi="Arial" w:cs="Arial"/>
        </w:rPr>
        <w:t xml:space="preserve"> </w:t>
      </w:r>
      <w:ins w:id="5" w:author="sysprep" w:date="2014-12-01T11:46:00Z">
        <w:r w:rsidR="0000200D">
          <w:rPr>
            <w:rFonts w:ascii="Arial" w:hAnsi="Arial" w:cs="Arial"/>
          </w:rPr>
          <w:t>and reveals useful signals for following risk stratification assessment.</w:t>
        </w:r>
      </w:ins>
      <w:del w:id="6" w:author="sysprep" w:date="2014-12-01T11:48:00Z">
        <w:r w:rsidR="00972AAD" w:rsidDel="0000200D">
          <w:rPr>
            <w:rFonts w:ascii="Arial" w:hAnsi="Arial" w:cs="Arial"/>
          </w:rPr>
          <w:delText xml:space="preserve">by integrating </w:delText>
        </w:r>
        <w:r w:rsidRPr="00B176EA" w:rsidDel="0000200D">
          <w:rPr>
            <w:rFonts w:ascii="Arial" w:hAnsi="Arial" w:cs="Arial"/>
          </w:rPr>
          <w:delText>expert-guided parameters.</w:delText>
        </w:r>
      </w:del>
      <w:r w:rsidRPr="00B176EA">
        <w:rPr>
          <w:rFonts w:ascii="Arial" w:hAnsi="Arial" w:cs="Arial"/>
        </w:rPr>
        <w:t xml:space="preserve"> Modern machine learning technique</w:t>
      </w:r>
      <w:ins w:id="7" w:author="sysprep" w:date="2014-12-01T11:44:00Z">
        <w:r w:rsidR="0000200D">
          <w:rPr>
            <w:rFonts w:ascii="Arial" w:hAnsi="Arial" w:cs="Arial"/>
          </w:rPr>
          <w:t>s</w:t>
        </w:r>
      </w:ins>
      <w:r w:rsidRPr="00B176EA">
        <w:rPr>
          <w:rFonts w:ascii="Arial" w:hAnsi="Arial" w:cs="Arial"/>
        </w:rPr>
        <w:t xml:space="preserve"> w</w:t>
      </w:r>
      <w:ins w:id="8" w:author="sysprep" w:date="2014-12-01T11:44:00Z">
        <w:r w:rsidR="0000200D">
          <w:rPr>
            <w:rFonts w:ascii="Arial" w:hAnsi="Arial" w:cs="Arial"/>
          </w:rPr>
          <w:t>ere</w:t>
        </w:r>
      </w:ins>
      <w:del w:id="9" w:author="sysprep" w:date="2014-12-01T11:44:00Z">
        <w:r w:rsidRPr="00B176EA" w:rsidDel="0000200D">
          <w:rPr>
            <w:rFonts w:ascii="Arial" w:hAnsi="Arial" w:cs="Arial"/>
          </w:rPr>
          <w:delText>as</w:delText>
        </w:r>
      </w:del>
      <w:r w:rsidRPr="00B176EA">
        <w:rPr>
          <w:rFonts w:ascii="Arial" w:hAnsi="Arial" w:cs="Arial"/>
        </w:rPr>
        <w:t xml:space="preserve"> utilized to build statistical prediction models </w:t>
      </w:r>
      <w:ins w:id="10" w:author="sysprep" w:date="2014-12-01T11:48:00Z">
        <w:r w:rsidR="00670618">
          <w:rPr>
            <w:rFonts w:ascii="Arial" w:hAnsi="Arial" w:cs="Arial"/>
          </w:rPr>
          <w:t>on</w:t>
        </w:r>
      </w:ins>
      <w:del w:id="11" w:author="sysprep" w:date="2014-12-01T11:48:00Z">
        <w:r w:rsidRPr="00B176EA" w:rsidDel="00670618">
          <w:rPr>
            <w:rFonts w:ascii="Arial" w:hAnsi="Arial" w:cs="Arial"/>
          </w:rPr>
          <w:delText>with</w:delText>
        </w:r>
      </w:del>
      <w:r w:rsidRPr="00B176EA">
        <w:rPr>
          <w:rFonts w:ascii="Arial" w:hAnsi="Arial" w:cs="Arial"/>
        </w:rPr>
        <w:t xml:space="preserve"> the </w:t>
      </w:r>
      <w:r w:rsidR="00972AAD">
        <w:rPr>
          <w:rFonts w:ascii="Arial" w:hAnsi="Arial" w:cs="Arial"/>
        </w:rPr>
        <w:t>re</w:t>
      </w:r>
      <w:r w:rsidRPr="00B176EA">
        <w:rPr>
          <w:rFonts w:ascii="Arial" w:hAnsi="Arial" w:cs="Arial"/>
        </w:rPr>
        <w:t xml:space="preserve">constructed data. Among the several models tested using resampling methods </w:t>
      </w:r>
      <w:del w:id="12" w:author="sysprep" w:date="2014-12-01T11:50:00Z">
        <w:r w:rsidRPr="00B176EA" w:rsidDel="00670618">
          <w:rPr>
            <w:rFonts w:ascii="Arial" w:hAnsi="Arial" w:cs="Arial"/>
          </w:rPr>
          <w:delText>to prune the core</w:delText>
        </w:r>
      </w:del>
      <w:r w:rsidRPr="00B176EA">
        <w:rPr>
          <w:rFonts w:ascii="Arial" w:hAnsi="Arial" w:cs="Arial"/>
        </w:rPr>
        <w:t xml:space="preserve"> parameter</w:t>
      </w:r>
      <w:ins w:id="13" w:author="sysprep" w:date="2014-12-01T11:50:00Z">
        <w:r w:rsidR="00670618">
          <w:rPr>
            <w:rFonts w:ascii="Arial" w:hAnsi="Arial" w:cs="Arial"/>
          </w:rPr>
          <w:t xml:space="preserve"> pruning and performance evaluation</w:t>
        </w:r>
      </w:ins>
      <w:del w:id="14" w:author="sysprep" w:date="2014-12-01T11:50:00Z">
        <w:r w:rsidRPr="00B176EA" w:rsidDel="00670618">
          <w:rPr>
            <w:rFonts w:ascii="Arial" w:hAnsi="Arial" w:cs="Arial"/>
          </w:rPr>
          <w:delText>s</w:delText>
        </w:r>
      </w:del>
      <w:ins w:id="15" w:author="sysprep" w:date="2014-12-01T11:50:00Z">
        <w:r w:rsidR="00670618">
          <w:rPr>
            <w:rFonts w:ascii="Arial" w:hAnsi="Arial" w:cs="Arial"/>
          </w:rPr>
          <w:t>;</w:t>
        </w:r>
      </w:ins>
      <w:del w:id="16" w:author="sysprep" w:date="2014-12-01T11:50:00Z">
        <w:r w:rsidRPr="00B176EA" w:rsidDel="00670618">
          <w:rPr>
            <w:rFonts w:ascii="Arial" w:hAnsi="Arial" w:cs="Arial"/>
          </w:rPr>
          <w:delText>,</w:delText>
        </w:r>
      </w:del>
      <w:r w:rsidRPr="00B176EA">
        <w:rPr>
          <w:rFonts w:ascii="Arial" w:hAnsi="Arial" w:cs="Arial"/>
        </w:rPr>
        <w:t xml:space="preserve"> Support Vector Machine (SVM) was found to be </w:t>
      </w:r>
      <w:del w:id="17" w:author="sysprep" w:date="2014-12-01T11:50:00Z">
        <w:r w:rsidRPr="00B176EA" w:rsidDel="00670618">
          <w:rPr>
            <w:rFonts w:ascii="Arial" w:hAnsi="Arial" w:cs="Arial"/>
          </w:rPr>
          <w:delText>the</w:delText>
        </w:r>
      </w:del>
      <w:r w:rsidRPr="00B176EA">
        <w:rPr>
          <w:rFonts w:ascii="Arial" w:hAnsi="Arial" w:cs="Arial"/>
        </w:rPr>
        <w:t xml:space="preserve"> optimal </w:t>
      </w:r>
      <w:del w:id="18" w:author="sysprep" w:date="2014-12-01T11:50:00Z">
        <w:r w:rsidRPr="00B176EA" w:rsidDel="00670618">
          <w:rPr>
            <w:rFonts w:ascii="Arial" w:hAnsi="Arial" w:cs="Arial"/>
          </w:rPr>
          <w:delText>model</w:delText>
        </w:r>
      </w:del>
      <w:r w:rsidRPr="00B176EA">
        <w:rPr>
          <w:rFonts w:ascii="Arial" w:hAnsi="Arial" w:cs="Arial"/>
        </w:rPr>
        <w:t xml:space="preserve"> with a high sensitivity (median&gt;0.98) and specificity (median&gt;0.99). </w:t>
      </w:r>
      <w:ins w:id="19" w:author="sysprep" w:date="2014-12-01T11:51:00Z">
        <w:r w:rsidR="00670618">
          <w:rPr>
            <w:rFonts w:ascii="Arial" w:hAnsi="Arial" w:cs="Arial"/>
          </w:rPr>
          <w:t xml:space="preserve">With </w:t>
        </w:r>
      </w:ins>
      <w:del w:id="20" w:author="sysprep" w:date="2014-12-01T11:51:00Z">
        <w:r w:rsidRPr="00B176EA" w:rsidDel="00670618">
          <w:rPr>
            <w:rFonts w:ascii="Arial" w:hAnsi="Arial" w:cs="Arial"/>
          </w:rPr>
          <w:delText>Using</w:delText>
        </w:r>
      </w:del>
      <w:r w:rsidRPr="00B176EA">
        <w:rPr>
          <w:rFonts w:ascii="Arial" w:hAnsi="Arial" w:cs="Arial"/>
        </w:rPr>
        <w:t xml:space="preserve"> the SVM model, we </w:t>
      </w:r>
      <w:ins w:id="21" w:author="sysprep" w:date="2014-12-01T11:51:00Z">
        <w:r w:rsidR="00670618">
          <w:rPr>
            <w:rFonts w:ascii="Arial" w:hAnsi="Arial" w:cs="Arial"/>
          </w:rPr>
          <w:t>constructed</w:t>
        </w:r>
      </w:ins>
      <w:del w:id="22" w:author="sysprep" w:date="2014-12-01T11:51:00Z">
        <w:r w:rsidRPr="00B176EA" w:rsidDel="00670618">
          <w:rPr>
            <w:rFonts w:ascii="Arial" w:hAnsi="Arial" w:cs="Arial"/>
          </w:rPr>
          <w:delText>generated</w:delText>
        </w:r>
      </w:del>
      <w:r w:rsidRPr="00B176EA">
        <w:rPr>
          <w:rFonts w:ascii="Arial" w:hAnsi="Arial" w:cs="Arial"/>
        </w:rPr>
        <w:t xml:space="preserve"> an oral cancer risk index (OCRI) </w:t>
      </w:r>
      <w:ins w:id="23" w:author="sysprep" w:date="2014-12-01T11:52:00Z">
        <w:r w:rsidR="00670618">
          <w:rPr>
            <w:rFonts w:ascii="Arial" w:hAnsi="Arial" w:cs="Arial"/>
          </w:rPr>
          <w:t>guiding</w:t>
        </w:r>
      </w:ins>
      <w:del w:id="24" w:author="sysprep" w:date="2014-12-01T11:52:00Z">
        <w:r w:rsidRPr="00B176EA" w:rsidDel="00670618">
          <w:rPr>
            <w:rFonts w:ascii="Arial" w:hAnsi="Arial" w:cs="Arial"/>
          </w:rPr>
          <w:delText>for</w:delText>
        </w:r>
      </w:del>
      <w:ins w:id="25" w:author="sysprep" w:date="2014-12-01T11:52:00Z">
        <w:r w:rsidR="00670618">
          <w:rPr>
            <w:rFonts w:ascii="Arial" w:hAnsi="Arial" w:cs="Arial"/>
          </w:rPr>
          <w:t xml:space="preserve"> the</w:t>
        </w:r>
      </w:ins>
      <w:r w:rsidRPr="00B176EA">
        <w:rPr>
          <w:rFonts w:ascii="Arial" w:hAnsi="Arial" w:cs="Arial"/>
        </w:rPr>
        <w:t xml:space="preserve"> </w:t>
      </w:r>
      <w:r w:rsidR="00972AAD">
        <w:rPr>
          <w:rFonts w:ascii="Arial" w:hAnsi="Arial" w:cs="Arial"/>
        </w:rPr>
        <w:t>clinical follow-up of OLK patients</w:t>
      </w:r>
      <w:r w:rsidRPr="00B176EA">
        <w:rPr>
          <w:rFonts w:ascii="Arial" w:hAnsi="Arial" w:cs="Arial"/>
        </w:rPr>
        <w:t xml:space="preserve">. One </w:t>
      </w:r>
      <w:r w:rsidR="00972AAD">
        <w:rPr>
          <w:rFonts w:ascii="Arial" w:hAnsi="Arial" w:cs="Arial"/>
        </w:rPr>
        <w:t xml:space="preserve">OLK patient </w:t>
      </w:r>
      <w:r w:rsidRPr="00B176EA">
        <w:rPr>
          <w:rFonts w:ascii="Arial" w:hAnsi="Arial" w:cs="Arial"/>
        </w:rPr>
        <w:t xml:space="preserve">with an initial OCRI of 0.88 developed OSCC after 3.5 years of follow-up. In conclusion, we have developed a statistical method for qualitative risk stratification of OLK patients. We believe this </w:t>
      </w:r>
      <w:r w:rsidR="00BC6844">
        <w:rPr>
          <w:rFonts w:ascii="Arial" w:hAnsi="Arial" w:cs="Arial"/>
        </w:rPr>
        <w:t>method</w:t>
      </w:r>
      <w:r w:rsidRPr="00B176EA">
        <w:rPr>
          <w:rFonts w:ascii="Arial" w:hAnsi="Arial" w:cs="Arial"/>
        </w:rPr>
        <w:t xml:space="preserve"> will improve cost-effectiveness </w:t>
      </w:r>
      <w:r w:rsidR="00BC6844">
        <w:rPr>
          <w:rFonts w:ascii="Arial" w:hAnsi="Arial" w:cs="Arial"/>
        </w:rPr>
        <w:t>of</w:t>
      </w:r>
      <w:r w:rsidRPr="00B176EA">
        <w:rPr>
          <w:rFonts w:ascii="Arial" w:hAnsi="Arial" w:cs="Arial"/>
        </w:rPr>
        <w:t xml:space="preserve"> clinical follow-up of </w:t>
      </w:r>
      <w:r w:rsidR="00972AAD">
        <w:rPr>
          <w:rFonts w:ascii="Arial" w:hAnsi="Arial" w:cs="Arial"/>
        </w:rPr>
        <w:t xml:space="preserve">OLK </w:t>
      </w:r>
      <w:r w:rsidR="00BC6844">
        <w:rPr>
          <w:rFonts w:ascii="Arial" w:hAnsi="Arial" w:cs="Arial"/>
        </w:rPr>
        <w:t xml:space="preserve">patients, </w:t>
      </w:r>
      <w:r w:rsidR="00972AAD">
        <w:rPr>
          <w:rFonts w:ascii="Arial" w:hAnsi="Arial" w:cs="Arial"/>
        </w:rPr>
        <w:t xml:space="preserve">and </w:t>
      </w:r>
      <w:r w:rsidR="00BC6844">
        <w:rPr>
          <w:rFonts w:ascii="Arial" w:hAnsi="Arial" w:cs="Arial"/>
        </w:rPr>
        <w:t xml:space="preserve">help design clinical chemoprevention trial </w:t>
      </w:r>
      <w:r w:rsidR="00972AAD">
        <w:rPr>
          <w:rFonts w:ascii="Arial" w:hAnsi="Arial" w:cs="Arial"/>
        </w:rPr>
        <w:t>for high-risk population</w:t>
      </w:r>
      <w:r w:rsidR="00BC6844">
        <w:rPr>
          <w:rFonts w:ascii="Arial" w:hAnsi="Arial" w:cs="Arial"/>
        </w:rPr>
        <w:t>s</w:t>
      </w:r>
      <w:r w:rsidRPr="00B176EA">
        <w:rPr>
          <w:rFonts w:ascii="Arial" w:hAnsi="Arial" w:cs="Arial"/>
        </w:rPr>
        <w:t>.</w:t>
      </w:r>
    </w:p>
    <w:p w:rsidR="00943170" w:rsidRPr="00B176EA" w:rsidRDefault="00943170" w:rsidP="00303E3C">
      <w:pPr>
        <w:spacing w:line="480" w:lineRule="auto"/>
        <w:jc w:val="both"/>
        <w:rPr>
          <w:rFonts w:ascii="Arial" w:hAnsi="Arial" w:cs="Arial"/>
        </w:rPr>
      </w:pPr>
      <w:r w:rsidRPr="00B176EA">
        <w:rPr>
          <w:rFonts w:ascii="Arial" w:hAnsi="Arial" w:cs="Arial"/>
          <w:b/>
        </w:rPr>
        <w:t>Key words:</w:t>
      </w:r>
      <w:r w:rsidRPr="00B176EA">
        <w:rPr>
          <w:rFonts w:ascii="Arial" w:hAnsi="Arial" w:cs="Arial"/>
        </w:rPr>
        <w:t xml:space="preserve"> Oral leukoplakia, Oral </w:t>
      </w:r>
      <w:r w:rsidR="00A86703" w:rsidRPr="00B176EA">
        <w:rPr>
          <w:rFonts w:ascii="Arial" w:hAnsi="Arial" w:cs="Arial"/>
        </w:rPr>
        <w:t>squamous cell carcinoma</w:t>
      </w:r>
      <w:r w:rsidRPr="00B176EA">
        <w:rPr>
          <w:rFonts w:ascii="Arial" w:hAnsi="Arial" w:cs="Arial"/>
        </w:rPr>
        <w:t xml:space="preserve">, </w:t>
      </w:r>
      <w:proofErr w:type="spellStart"/>
      <w:r w:rsidRPr="00B176EA">
        <w:rPr>
          <w:rFonts w:ascii="Arial" w:hAnsi="Arial" w:cs="Arial"/>
        </w:rPr>
        <w:t>exfoliative</w:t>
      </w:r>
      <w:proofErr w:type="spellEnd"/>
      <w:r w:rsidRPr="00B176EA">
        <w:rPr>
          <w:rFonts w:ascii="Arial" w:hAnsi="Arial" w:cs="Arial"/>
        </w:rPr>
        <w:t xml:space="preserve"> cytology, </w:t>
      </w:r>
      <w:r w:rsidR="00A86703" w:rsidRPr="00B176EA">
        <w:rPr>
          <w:rFonts w:ascii="Arial" w:hAnsi="Arial" w:cs="Arial"/>
        </w:rPr>
        <w:t xml:space="preserve">DNA index, </w:t>
      </w:r>
      <w:r w:rsidRPr="00B176EA">
        <w:rPr>
          <w:rFonts w:ascii="Arial" w:hAnsi="Arial" w:cs="Arial"/>
        </w:rPr>
        <w:t>oral cancer risk index</w:t>
      </w:r>
      <w:r w:rsidRPr="00B176EA">
        <w:rPr>
          <w:rFonts w:ascii="Arial" w:hAnsi="Arial" w:cs="Arial"/>
        </w:rPr>
        <w:br w:type="page"/>
      </w:r>
    </w:p>
    <w:p w:rsidR="00943170" w:rsidRPr="00BC6844" w:rsidRDefault="00943170" w:rsidP="00303E3C">
      <w:pPr>
        <w:spacing w:line="480" w:lineRule="auto"/>
        <w:jc w:val="both"/>
        <w:rPr>
          <w:rFonts w:ascii="Arial" w:hAnsi="Arial" w:cs="Arial"/>
          <w:b/>
          <w:color w:val="00B0F0"/>
        </w:rPr>
      </w:pPr>
      <w:r w:rsidRPr="00BC6844">
        <w:rPr>
          <w:rFonts w:ascii="Arial" w:hAnsi="Arial" w:cs="Arial"/>
          <w:b/>
          <w:color w:val="00B0F0"/>
        </w:rPr>
        <w:lastRenderedPageBreak/>
        <w:t>Introduction</w:t>
      </w:r>
    </w:p>
    <w:p w:rsidR="00943170" w:rsidRPr="00BC6844" w:rsidRDefault="00943170" w:rsidP="00303E3C">
      <w:pPr>
        <w:spacing w:line="480" w:lineRule="auto"/>
        <w:ind w:firstLine="420"/>
        <w:jc w:val="both"/>
        <w:rPr>
          <w:rFonts w:ascii="Arial" w:hAnsi="Arial" w:cs="Arial"/>
          <w:color w:val="00B0F0"/>
        </w:rPr>
      </w:pPr>
      <w:r w:rsidRPr="00BC6844">
        <w:rPr>
          <w:rFonts w:ascii="Arial" w:hAnsi="Arial" w:cs="Arial"/>
          <w:color w:val="00B0F0"/>
        </w:rPr>
        <w:t xml:space="preserve">Oral cancer is one major public health problem worldwide, as well as a major cause of cancer morbidity and mortality, especially in Asia </w:t>
      </w:r>
      <w:r w:rsidR="00EE4021" w:rsidRPr="00BC6844">
        <w:rPr>
          <w:rFonts w:ascii="Arial" w:hAnsi="Arial" w:cs="Arial"/>
          <w:color w:val="00B0F0"/>
        </w:rPr>
        <w:fldChar w:fldCharType="begin">
          <w:fldData xml:space="preserve">PEVuZE5vdGU+PENpdGU+PEF1dGhvcj5TaWVnZWw8L0F1dGhvcj48WWVhcj4yMDE0PC9ZZWFyPjxS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</w:fldData>
        </w:fldChar>
      </w:r>
      <w:r w:rsidR="00ED4DE6" w:rsidRPr="00BC6844">
        <w:rPr>
          <w:rFonts w:ascii="Arial" w:hAnsi="Arial" w:cs="Arial"/>
          <w:color w:val="00B0F0"/>
        </w:rPr>
        <w:instrText xml:space="preserve"> ADDIN EN.CITE </w:instrText>
      </w:r>
      <w:r w:rsidR="00EE4021" w:rsidRPr="00BC6844">
        <w:rPr>
          <w:rFonts w:ascii="Arial" w:hAnsi="Arial" w:cs="Arial"/>
          <w:color w:val="00B0F0"/>
        </w:rPr>
        <w:fldChar w:fldCharType="begin">
          <w:fldData xml:space="preserve">PEVuZE5vdGU+PENpdGU+PEF1dGhvcj5TaWVnZWw8L0F1dGhvcj48WWVhcj4yMDE0PC9ZZWFyPjxS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</w:fldData>
        </w:fldChar>
      </w:r>
      <w:r w:rsidR="00ED4DE6" w:rsidRPr="00BC6844">
        <w:rPr>
          <w:rFonts w:ascii="Arial" w:hAnsi="Arial" w:cs="Arial"/>
          <w:color w:val="00B0F0"/>
        </w:rPr>
        <w:instrText xml:space="preserve"> ADDIN EN.CITE.DATA </w:instrText>
      </w:r>
      <w:r w:rsidR="00EE4021" w:rsidRPr="00BC6844">
        <w:rPr>
          <w:rFonts w:ascii="Arial" w:hAnsi="Arial" w:cs="Arial"/>
          <w:color w:val="00B0F0"/>
        </w:rPr>
      </w:r>
      <w:r w:rsidR="00EE4021" w:rsidRPr="00BC6844">
        <w:rPr>
          <w:rFonts w:ascii="Arial" w:hAnsi="Arial" w:cs="Arial"/>
          <w:color w:val="00B0F0"/>
        </w:rPr>
        <w:fldChar w:fldCharType="end"/>
      </w:r>
      <w:r w:rsidR="00EE4021" w:rsidRPr="00BC6844">
        <w:rPr>
          <w:rFonts w:ascii="Arial" w:hAnsi="Arial" w:cs="Arial"/>
          <w:color w:val="00B0F0"/>
        </w:rPr>
      </w:r>
      <w:r w:rsidR="00EE4021" w:rsidRPr="00BC6844">
        <w:rPr>
          <w:rFonts w:ascii="Arial" w:hAnsi="Arial" w:cs="Arial"/>
          <w:color w:val="00B0F0"/>
        </w:rPr>
        <w:fldChar w:fldCharType="separate"/>
      </w:r>
      <w:r w:rsidR="00ED4DE6" w:rsidRPr="00BC6844">
        <w:rPr>
          <w:rFonts w:ascii="Arial" w:hAnsi="Arial" w:cs="Arial"/>
          <w:color w:val="00B0F0"/>
        </w:rPr>
        <w:t>[1,2]</w:t>
      </w:r>
      <w:r w:rsidR="00EE4021" w:rsidRPr="00BC6844">
        <w:rPr>
          <w:rFonts w:ascii="Arial" w:hAnsi="Arial" w:cs="Arial"/>
          <w:color w:val="00B0F0"/>
        </w:rPr>
        <w:fldChar w:fldCharType="end"/>
      </w:r>
      <w:r w:rsidRPr="00BC6844">
        <w:rPr>
          <w:rFonts w:ascii="Arial" w:hAnsi="Arial" w:cs="Arial"/>
          <w:color w:val="00B0F0"/>
        </w:rPr>
        <w:t xml:space="preserve">. Approximately 28,030 new cases will be diagnosed and 5,850 cases will die in 2014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&lt;EndNote&gt;&lt;Cite&gt;&lt;Author&gt;Siegel&lt;/Author&gt;&lt;Year&gt;2014&lt;/Year&gt;&lt;RecNum&gt;18&lt;/RecNum&gt;&lt;record&gt;&lt;rec-number&gt;18&lt;/rec-number&gt;&lt;foreign-keys&gt;&lt;key app="EN" db-id="szvadvxzx5tpwze0vpqpdxe9ds0x5wt0s5d2"&gt;18&lt;/key&gt;&lt;/foreign-keys&gt;&lt;ref-type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[1]</w:t>
      </w:r>
      <w:r w:rsidR="00EE4021" w:rsidRPr="00BC6844">
        <w:rPr>
          <w:rFonts w:ascii="Arial" w:hAnsi="Arial" w:cs="Arial"/>
          <w:color w:val="00B0F0"/>
        </w:rPr>
        <w:fldChar w:fldCharType="end"/>
      </w:r>
      <w:r w:rsidRPr="00BC6844">
        <w:rPr>
          <w:rFonts w:ascii="Arial" w:hAnsi="Arial" w:cs="Arial"/>
          <w:color w:val="00B0F0"/>
        </w:rPr>
        <w:t>. Oral squamous cell carcinoma (OSCC) is the most common type of oral cancer, which usually develops from precancerous lesions, especially oral leukoplak</w:t>
      </w:r>
      <w:r w:rsidR="0010521B" w:rsidRPr="00BC6844">
        <w:rPr>
          <w:rFonts w:ascii="Arial" w:hAnsi="Arial" w:cs="Arial"/>
          <w:color w:val="00B0F0"/>
        </w:rPr>
        <w:t xml:space="preserve">ia (OLK), and </w:t>
      </w:r>
      <w:proofErr w:type="spellStart"/>
      <w:r w:rsidR="0010521B" w:rsidRPr="00BC6844">
        <w:rPr>
          <w:rFonts w:ascii="Arial" w:hAnsi="Arial" w:cs="Arial"/>
          <w:color w:val="00B0F0"/>
        </w:rPr>
        <w:t>histopathologicall</w:t>
      </w:r>
      <w:r w:rsidRPr="00BC6844">
        <w:rPr>
          <w:rFonts w:ascii="Arial" w:hAnsi="Arial" w:cs="Arial"/>
          <w:color w:val="00B0F0"/>
        </w:rPr>
        <w:t>y</w:t>
      </w:r>
      <w:proofErr w:type="spellEnd"/>
      <w:r w:rsidRPr="00BC6844">
        <w:rPr>
          <w:rFonts w:ascii="Arial" w:hAnsi="Arial" w:cs="Arial"/>
          <w:color w:val="00B0F0"/>
        </w:rPr>
        <w:t xml:space="preserve"> follows a step-wise pattern of hyperplasia, dysplasia and SCC </w:t>
      </w:r>
      <w:r w:rsidR="00EE4021" w:rsidRPr="00BC6844">
        <w:rPr>
          <w:rFonts w:ascii="Arial" w:hAnsi="Arial" w:cs="Arial"/>
          <w:color w:val="00B0F0"/>
        </w:rPr>
        <w:fldChar w:fldCharType="begin">
          <w:fldData xml:space="preserve">PEVuZE5vdGU+PENpdGU+PEF1dGhvcj5TdGVsb3c8L0F1dGhvcj48WWVhcj4yMDA1PC9ZZWFyPjxS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</w:fldData>
        </w:fldChar>
      </w:r>
      <w:r w:rsidR="00ED4DE6" w:rsidRPr="00BC6844">
        <w:rPr>
          <w:rFonts w:ascii="Arial" w:hAnsi="Arial" w:cs="Arial"/>
          <w:color w:val="00B0F0"/>
        </w:rPr>
        <w:instrText xml:space="preserve"> ADDIN EN.CITE </w:instrText>
      </w:r>
      <w:r w:rsidR="00EE4021" w:rsidRPr="00BC6844">
        <w:rPr>
          <w:rFonts w:ascii="Arial" w:hAnsi="Arial" w:cs="Arial"/>
          <w:color w:val="00B0F0"/>
        </w:rPr>
        <w:fldChar w:fldCharType="begin">
          <w:fldData xml:space="preserve">PEVuZE5vdGU+PENpdGU+PEF1dGhvcj5TdGVsb3c8L0F1dGhvcj48WWVhcj4yMDA1PC9ZZWFyPjxS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</w:fldData>
        </w:fldChar>
      </w:r>
      <w:r w:rsidR="00ED4DE6" w:rsidRPr="00BC6844">
        <w:rPr>
          <w:rFonts w:ascii="Arial" w:hAnsi="Arial" w:cs="Arial"/>
          <w:color w:val="00B0F0"/>
        </w:rPr>
        <w:instrText xml:space="preserve"> ADDIN EN.CITE.DATA </w:instrText>
      </w:r>
      <w:r w:rsidR="00EE4021" w:rsidRPr="00BC6844">
        <w:rPr>
          <w:rFonts w:ascii="Arial" w:hAnsi="Arial" w:cs="Arial"/>
          <w:color w:val="00B0F0"/>
        </w:rPr>
      </w:r>
      <w:r w:rsidR="00EE4021" w:rsidRPr="00BC6844">
        <w:rPr>
          <w:rFonts w:ascii="Arial" w:hAnsi="Arial" w:cs="Arial"/>
          <w:color w:val="00B0F0"/>
        </w:rPr>
        <w:fldChar w:fldCharType="end"/>
      </w:r>
      <w:r w:rsidR="00EE4021" w:rsidRPr="00BC6844">
        <w:rPr>
          <w:rFonts w:ascii="Arial" w:hAnsi="Arial" w:cs="Arial"/>
          <w:color w:val="00B0F0"/>
        </w:rPr>
      </w:r>
      <w:r w:rsidR="00EE4021" w:rsidRPr="00BC6844">
        <w:rPr>
          <w:rFonts w:ascii="Arial" w:hAnsi="Arial" w:cs="Arial"/>
          <w:color w:val="00B0F0"/>
        </w:rPr>
        <w:fldChar w:fldCharType="separate"/>
      </w:r>
      <w:r w:rsidR="00ED4DE6" w:rsidRPr="00BC6844">
        <w:rPr>
          <w:rFonts w:ascii="Arial" w:hAnsi="Arial" w:cs="Arial"/>
          <w:color w:val="00B0F0"/>
        </w:rPr>
        <w:t>[3,4]</w:t>
      </w:r>
      <w:r w:rsidR="00EE4021" w:rsidRPr="00BC6844">
        <w:rPr>
          <w:rFonts w:ascii="Arial" w:hAnsi="Arial" w:cs="Arial"/>
          <w:color w:val="00B0F0"/>
        </w:rPr>
        <w:fldChar w:fldCharType="end"/>
      </w:r>
      <w:r w:rsidRPr="00BC6844">
        <w:rPr>
          <w:rFonts w:ascii="Arial" w:hAnsi="Arial" w:cs="Arial"/>
          <w:color w:val="00B0F0"/>
        </w:rPr>
        <w:t xml:space="preserve">. Meanwhile, the five-year survival rate remained unchanged despite the advances in radiotherapy and chemotherapy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&lt;EndNote&gt;&lt;Cite&gt;&lt;Author&gt;Siegel&lt;/Author&gt;&lt;Year&gt;2014&lt;/Year&gt;&lt;RecNum&gt;18&lt;/RecNum&gt;&lt;record&gt;&lt;rec-number&gt;18&lt;/rec-number&gt;&lt;foreign-keys&gt;&lt;key app="EN" db-id="szvadvxzx5tpwze0vpqpdxe9ds0x5wt0s5d2"&gt;18&lt;/key&gt;&lt;/foreign-keys&gt;&lt;ref-type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[1]</w:t>
      </w:r>
      <w:r w:rsidR="00EE4021" w:rsidRPr="00BC6844">
        <w:rPr>
          <w:rFonts w:ascii="Arial" w:hAnsi="Arial" w:cs="Arial"/>
          <w:color w:val="00B0F0"/>
        </w:rPr>
        <w:fldChar w:fldCharType="end"/>
      </w:r>
      <w:r w:rsidRPr="00BC6844">
        <w:rPr>
          <w:rFonts w:ascii="Arial" w:hAnsi="Arial" w:cs="Arial"/>
          <w:color w:val="00B0F0"/>
        </w:rPr>
        <w:t xml:space="preserve">. The five-year survival rate for patients with early, localized lesions is nearly 80%, whereas it is only 19% for patients with distant metastasis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&lt;EndNote&gt;&lt;Cite&gt;&lt;Author&gt;Maraki&lt;/Author&gt;&lt;Year&gt;2004&lt;/Year&gt;&lt;RecNum&gt;24&lt;/RecNum&gt;&lt;record&gt;&lt;rec-number&gt;24&lt;/rec-number&gt;&lt;foreign-keys&gt;&lt;key app="EN" db-id="szvadvxzx5tpwze0vpqpdxe9ds0x5wt0s5d2"&gt;24&lt;/key&gt;&lt;/foreign-keys&gt;&lt;ref-type name="Journal Article"&gt;17&lt;/ref-type&gt;&lt;contributors&gt;&lt;authors&gt;&lt;author&gt;Maraki, D.&lt;/author&gt;&lt;author&gt;Becker, J.&lt;/author&gt;&lt;author&gt;Boecking, A.&lt;/author&gt;&lt;/authors&gt;&lt;/contributors&gt;&lt;auth-address&gt;Department of Oral Surgery, Heinrich Heine University, Duesseldorf, Germany. dimitra.m@tiscali.de&lt;/auth-address&gt;&lt;titles&gt;&lt;title&gt;Cytologic and DNA-cytometric very early diagnosis of oral cancer&lt;/title&gt;&lt;secondary-title&gt;J Oral Pathol Med&lt;/secondary-title&gt;&lt;/titles&gt;&lt;periodical&gt;&lt;full-title&gt;J Oral Pathol Med&lt;/full-title&gt;&lt;/periodical&gt;&lt;pages&gt;398-404&lt;/pages&gt;&lt;volume&gt;33&lt;/volume&gt;&lt;number&gt;7&lt;/number&gt;&lt;edition&gt;2004/07/15&lt;/edition&gt;&lt;keywords&gt;&lt;keyword&gt;Adult&lt;/keyword&gt;&lt;keyword&gt;Aged&lt;/keyword&gt;&lt;keyword&gt;Aged, 80 and over&lt;/keyword&gt;&lt;keyword&gt;Aneuploidy&lt;/keyword&gt;&lt;keyword&gt;Carcinoma, Squamous Cell/*diagnosis&lt;/keyword&gt;&lt;keyword&gt;Cytodiagnosis&lt;/keyword&gt;&lt;keyword&gt;DNA, Neoplasm/analysis&lt;/keyword&gt;&lt;keyword&gt;Early Diagnosis&lt;/keyword&gt;&lt;keyword&gt;Erythroplasia/diagnosis&lt;/keyword&gt;&lt;keyword&gt;Humans&lt;/keyword&gt;&lt;keyword&gt;Image Cytometry/methods&lt;/keyword&gt;&lt;keyword&gt;Leukoplakia, Oral/*diagnosis&lt;/keyword&gt;&lt;keyword&gt;Middle Aged&lt;/keyword&gt;&lt;keyword&gt;Mouth Mucosa/pathology&lt;/keyword&gt;&lt;keyword&gt;Mouth Neoplasms/*diagnosis&lt;/keyword&gt;&lt;keyword&gt;Prospective Studies&lt;/keyword&gt;&lt;keyword&gt;Sensitivity and Specificity&lt;/keyword&gt;&lt;/keywords&gt;&lt;dates&gt;&lt;year&gt;2004&lt;/year&gt;&lt;pub-dates&gt;&lt;date&gt;Aug&lt;/date&gt;&lt;/pub-dates&gt;&lt;/dates&gt;&lt;isbn&gt;0904-2512 (Print)&amp;#xD;0904-2512 (Linking)&lt;/isbn&gt;&lt;accession-num&gt;15250831&lt;/accession-num&gt;&lt;urls&gt;&lt;related-urls&gt;&lt;url&gt;http://www.ncbi.nlm.nih.gov/entrez/query.fcgi?cmd=Retrieve&amp;amp;db=PubMed&amp;amp;dopt=Citation&amp;amp;list_uids=15250831&lt;/url&gt;&lt;/related-urls&gt;&lt;/urls&gt;&lt;electronic-resource-num&gt;10.1111/j.1600-0714.2004.0235.x&amp;#xD;JOP235 [pii]&lt;/electronic-resource-num&gt;&lt;language&gt;eng&lt;/language&gt;&lt;/record&gt;&lt;/Cite&gt;&lt;/EndNote&gt;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[5]</w:t>
      </w:r>
      <w:r w:rsidR="00EE4021" w:rsidRPr="00BC6844">
        <w:rPr>
          <w:rFonts w:ascii="Arial" w:hAnsi="Arial" w:cs="Arial"/>
          <w:color w:val="00B0F0"/>
        </w:rPr>
        <w:fldChar w:fldCharType="end"/>
      </w:r>
      <w:r w:rsidRPr="00BC6844">
        <w:rPr>
          <w:rFonts w:ascii="Arial" w:hAnsi="Arial" w:cs="Arial"/>
          <w:color w:val="00B0F0"/>
        </w:rPr>
        <w:t xml:space="preserve">. So it is important to assess OLK and early diagnose OSCC. OLK is defined as “a white plaque of questionable risk having excluded (other) known diseases or disorders that carry no increased risk for cancer” </w:t>
      </w:r>
      <w:r w:rsidR="00EE4021" w:rsidRPr="00BC6844">
        <w:rPr>
          <w:rFonts w:ascii="Arial" w:hAnsi="Arial" w:cs="Arial"/>
          <w:color w:val="00B0F0"/>
        </w:rPr>
        <w:fldChar w:fldCharType="begin">
          <w:fldData xml:space="preserve">PEVuZE5vdGU+PENpdGU+PEF1dGhvcj5Ccm91bnM8L0F1dGhvcj48WWVhcj4yMDEzPC9ZZWFyPjxS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</w:fldData>
        </w:fldChar>
      </w:r>
      <w:r w:rsidR="00ED4DE6" w:rsidRPr="00BC6844">
        <w:rPr>
          <w:rFonts w:ascii="Arial" w:hAnsi="Arial" w:cs="Arial"/>
          <w:color w:val="00B0F0"/>
        </w:rPr>
        <w:instrText xml:space="preserve"> ADDIN EN.CITE </w:instrText>
      </w:r>
      <w:r w:rsidR="00EE4021" w:rsidRPr="00BC6844">
        <w:rPr>
          <w:rFonts w:ascii="Arial" w:hAnsi="Arial" w:cs="Arial"/>
          <w:color w:val="00B0F0"/>
        </w:rPr>
        <w:fldChar w:fldCharType="begin">
          <w:fldData xml:space="preserve">PEVuZE5vdGU+PENpdGU+PEF1dGhvcj5Ccm91bnM8L0F1dGhvcj48WWVhcj4yMDEzPC9ZZWFyPjxS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</w:fldData>
        </w:fldChar>
      </w:r>
      <w:r w:rsidR="00ED4DE6" w:rsidRPr="00BC6844">
        <w:rPr>
          <w:rFonts w:ascii="Arial" w:hAnsi="Arial" w:cs="Arial"/>
          <w:color w:val="00B0F0"/>
        </w:rPr>
        <w:instrText xml:space="preserve"> ADDIN EN.CITE.DATA </w:instrText>
      </w:r>
      <w:r w:rsidR="00EE4021" w:rsidRPr="00BC6844">
        <w:rPr>
          <w:rFonts w:ascii="Arial" w:hAnsi="Arial" w:cs="Arial"/>
          <w:color w:val="00B0F0"/>
        </w:rPr>
      </w:r>
      <w:r w:rsidR="00EE4021" w:rsidRPr="00BC6844">
        <w:rPr>
          <w:rFonts w:ascii="Arial" w:hAnsi="Arial" w:cs="Arial"/>
          <w:color w:val="00B0F0"/>
        </w:rPr>
        <w:fldChar w:fldCharType="end"/>
      </w:r>
      <w:r w:rsidR="00EE4021" w:rsidRPr="00BC6844">
        <w:rPr>
          <w:rFonts w:ascii="Arial" w:hAnsi="Arial" w:cs="Arial"/>
          <w:color w:val="00B0F0"/>
        </w:rPr>
      </w:r>
      <w:r w:rsidR="00EE4021" w:rsidRPr="00BC6844">
        <w:rPr>
          <w:rFonts w:ascii="Arial" w:hAnsi="Arial" w:cs="Arial"/>
          <w:color w:val="00B0F0"/>
        </w:rPr>
        <w:fldChar w:fldCharType="separate"/>
      </w:r>
      <w:r w:rsidR="00ED4DE6" w:rsidRPr="00BC6844">
        <w:rPr>
          <w:rFonts w:ascii="Arial" w:hAnsi="Arial" w:cs="Arial"/>
          <w:color w:val="00B0F0"/>
        </w:rPr>
        <w:t>[6,7]</w:t>
      </w:r>
      <w:r w:rsidR="00EE4021" w:rsidRPr="00BC6844">
        <w:rPr>
          <w:rFonts w:ascii="Arial" w:hAnsi="Arial" w:cs="Arial"/>
          <w:color w:val="00B0F0"/>
        </w:rPr>
        <w:fldChar w:fldCharType="end"/>
      </w:r>
      <w:r w:rsidRPr="00BC6844">
        <w:rPr>
          <w:rFonts w:ascii="Arial" w:hAnsi="Arial" w:cs="Arial"/>
          <w:color w:val="00B0F0"/>
        </w:rPr>
        <w:t xml:space="preserve">. And the annual age-adjusted incidence rates of OLK varied from 1.1 to 2.4 in male and from 0.2 to 1.3 in female per 1,000 </w:t>
      </w:r>
      <w:proofErr w:type="gramStart"/>
      <w:r w:rsidRPr="00BC6844">
        <w:rPr>
          <w:rFonts w:ascii="Arial" w:hAnsi="Arial" w:cs="Arial"/>
          <w:color w:val="00B0F0"/>
        </w:rPr>
        <w:t>person</w:t>
      </w:r>
      <w:proofErr w:type="gramEnd"/>
      <w:r w:rsidRPr="00BC6844">
        <w:rPr>
          <w:rFonts w:ascii="Arial" w:hAnsi="Arial" w:cs="Arial"/>
          <w:color w:val="00B0F0"/>
        </w:rPr>
        <w:t xml:space="preserve"> in India, and the prevalence varied from 0.2 to 4.9% </w:t>
      </w:r>
      <w:r w:rsidR="00EE4021" w:rsidRPr="00BC6844">
        <w:rPr>
          <w:rFonts w:ascii="Arial" w:hAnsi="Arial" w:cs="Arial"/>
          <w:color w:val="00B0F0"/>
        </w:rPr>
        <w:fldChar w:fldCharType="begin">
          <w:fldData xml:space="preserve">PEVuZE5vdGU+PENpdGU+PEF1dGhvcj5HdXB0YTwvQXV0aG9yPjxZZWFyPjE5ODA8L1llYXI+PFJl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=
</w:fldData>
        </w:fldChar>
      </w:r>
      <w:r w:rsidR="00ED4DE6" w:rsidRPr="00BC6844">
        <w:rPr>
          <w:rFonts w:ascii="Arial" w:hAnsi="Arial" w:cs="Arial"/>
          <w:color w:val="00B0F0"/>
        </w:rPr>
        <w:instrText xml:space="preserve"> ADDIN EN.CITE </w:instrText>
      </w:r>
      <w:r w:rsidR="00EE4021" w:rsidRPr="00BC6844">
        <w:rPr>
          <w:rFonts w:ascii="Arial" w:hAnsi="Arial" w:cs="Arial"/>
          <w:color w:val="00B0F0"/>
        </w:rPr>
        <w:fldChar w:fldCharType="begin">
          <w:fldData xml:space="preserve">PEVuZE5vdGU+PENpdGU+PEF1dGhvcj5HdXB0YTwvQXV0aG9yPjxZZWFyPjE5ODA8L1llYXI+PFJl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=
</w:fldData>
        </w:fldChar>
      </w:r>
      <w:r w:rsidR="00ED4DE6" w:rsidRPr="00BC6844">
        <w:rPr>
          <w:rFonts w:ascii="Arial" w:hAnsi="Arial" w:cs="Arial"/>
          <w:color w:val="00B0F0"/>
        </w:rPr>
        <w:instrText xml:space="preserve"> ADDIN EN.CITE.DATA </w:instrText>
      </w:r>
      <w:r w:rsidR="00EE4021" w:rsidRPr="00BC6844">
        <w:rPr>
          <w:rFonts w:ascii="Arial" w:hAnsi="Arial" w:cs="Arial"/>
          <w:color w:val="00B0F0"/>
        </w:rPr>
      </w:r>
      <w:r w:rsidR="00EE4021" w:rsidRPr="00BC6844">
        <w:rPr>
          <w:rFonts w:ascii="Arial" w:hAnsi="Arial" w:cs="Arial"/>
          <w:color w:val="00B0F0"/>
        </w:rPr>
        <w:fldChar w:fldCharType="end"/>
      </w:r>
      <w:r w:rsidR="00EE4021" w:rsidRPr="00BC6844">
        <w:rPr>
          <w:rFonts w:ascii="Arial" w:hAnsi="Arial" w:cs="Arial"/>
          <w:color w:val="00B0F0"/>
        </w:rPr>
      </w:r>
      <w:r w:rsidR="00EE4021" w:rsidRPr="00BC6844">
        <w:rPr>
          <w:rFonts w:ascii="Arial" w:hAnsi="Arial" w:cs="Arial"/>
          <w:color w:val="00B0F0"/>
        </w:rPr>
        <w:fldChar w:fldCharType="separate"/>
      </w:r>
      <w:r w:rsidR="00ED4DE6" w:rsidRPr="00BC6844">
        <w:rPr>
          <w:rFonts w:ascii="Arial" w:hAnsi="Arial" w:cs="Arial"/>
          <w:color w:val="00B0F0"/>
        </w:rPr>
        <w:t>[8]</w:t>
      </w:r>
      <w:r w:rsidR="00EE4021" w:rsidRPr="00BC6844">
        <w:rPr>
          <w:rFonts w:ascii="Arial" w:hAnsi="Arial" w:cs="Arial"/>
          <w:color w:val="00B0F0"/>
        </w:rPr>
        <w:fldChar w:fldCharType="end"/>
      </w:r>
      <w:r w:rsidRPr="00BC6844">
        <w:rPr>
          <w:rFonts w:ascii="Arial" w:hAnsi="Arial" w:cs="Arial"/>
          <w:color w:val="00B0F0"/>
        </w:rPr>
        <w:t xml:space="preserve">. In Japan, the age-adjusted incidence rate was 40.9 in male and 7.0 in female per 1,000 person-years </w:t>
      </w:r>
      <w:r w:rsidR="00EE4021" w:rsidRPr="00BC6844">
        <w:rPr>
          <w:rFonts w:ascii="Arial" w:hAnsi="Arial" w:cs="Arial"/>
          <w:color w:val="00B0F0"/>
        </w:rPr>
        <w:fldChar w:fldCharType="begin">
          <w:fldData xml:space="preserve">PEVuZE5vdGU+PENpdGU+PEF1dGhvcj5OYWdhbzwvQXV0aG9yPjxZZWFyPjIwMDU8L1llYXI+PFJl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</w:fldData>
        </w:fldChar>
      </w:r>
      <w:r w:rsidR="00ED4DE6" w:rsidRPr="00BC6844">
        <w:rPr>
          <w:rFonts w:ascii="Arial" w:hAnsi="Arial" w:cs="Arial"/>
          <w:color w:val="00B0F0"/>
        </w:rPr>
        <w:instrText xml:space="preserve"> ADDIN EN.CITE </w:instrText>
      </w:r>
      <w:r w:rsidR="00EE4021" w:rsidRPr="00BC6844">
        <w:rPr>
          <w:rFonts w:ascii="Arial" w:hAnsi="Arial" w:cs="Arial"/>
          <w:color w:val="00B0F0"/>
        </w:rPr>
        <w:fldChar w:fldCharType="begin">
          <w:fldData xml:space="preserve">PEVuZE5vdGU+PENpdGU+PEF1dGhvcj5OYWdhbzwvQXV0aG9yPjxZZWFyPjIwMDU8L1llYXI+PFJl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</w:fldData>
        </w:fldChar>
      </w:r>
      <w:r w:rsidR="00ED4DE6" w:rsidRPr="00BC6844">
        <w:rPr>
          <w:rFonts w:ascii="Arial" w:hAnsi="Arial" w:cs="Arial"/>
          <w:color w:val="00B0F0"/>
        </w:rPr>
        <w:instrText xml:space="preserve"> ADDIN EN.CITE.DATA </w:instrText>
      </w:r>
      <w:r w:rsidR="00EE4021" w:rsidRPr="00BC6844">
        <w:rPr>
          <w:rFonts w:ascii="Arial" w:hAnsi="Arial" w:cs="Arial"/>
          <w:color w:val="00B0F0"/>
        </w:rPr>
      </w:r>
      <w:r w:rsidR="00EE4021" w:rsidRPr="00BC6844">
        <w:rPr>
          <w:rFonts w:ascii="Arial" w:hAnsi="Arial" w:cs="Arial"/>
          <w:color w:val="00B0F0"/>
        </w:rPr>
        <w:fldChar w:fldCharType="end"/>
      </w:r>
      <w:r w:rsidR="00EE4021" w:rsidRPr="00BC6844">
        <w:rPr>
          <w:rFonts w:ascii="Arial" w:hAnsi="Arial" w:cs="Arial"/>
          <w:color w:val="00B0F0"/>
        </w:rPr>
      </w:r>
      <w:r w:rsidR="00EE4021" w:rsidRPr="00BC6844">
        <w:rPr>
          <w:rFonts w:ascii="Arial" w:hAnsi="Arial" w:cs="Arial"/>
          <w:color w:val="00B0F0"/>
        </w:rPr>
        <w:fldChar w:fldCharType="separate"/>
      </w:r>
      <w:r w:rsidR="00ED4DE6" w:rsidRPr="00BC6844">
        <w:rPr>
          <w:rFonts w:ascii="Arial" w:hAnsi="Arial" w:cs="Arial"/>
          <w:color w:val="00B0F0"/>
        </w:rPr>
        <w:t>[9]</w:t>
      </w:r>
      <w:r w:rsidR="00EE4021" w:rsidRPr="00BC6844">
        <w:rPr>
          <w:rFonts w:ascii="Arial" w:hAnsi="Arial" w:cs="Arial"/>
          <w:color w:val="00B0F0"/>
        </w:rPr>
        <w:fldChar w:fldCharType="end"/>
      </w:r>
      <w:r w:rsidRPr="00BC6844">
        <w:rPr>
          <w:rFonts w:ascii="Arial" w:hAnsi="Arial" w:cs="Arial"/>
          <w:color w:val="00B0F0"/>
        </w:rPr>
        <w:t xml:space="preserve">. Its histopathology is hyperkeratosis. From hyperkeratosis to OSCC, that needs several months or couple of years. Overall chance of malignant transformation in the world is 3.6%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&lt;EndNote&gt;&lt;Cite&gt;&lt;Author&gt;Vijayavel&lt;/Author&gt;&lt;Year&gt;2013&lt;/Year&gt;&lt;RecNum&gt;84&lt;/RecNum&gt;&lt;record&gt;&lt;rec-number&gt;84&lt;/rec-number&gt;&lt;foreign-keys&gt;&lt;key app="EN" db-id="szvadvxzx5tpwze0vpqpdxe9ds0x5wt0s5d2"&gt;84&lt;/key&gt;&lt;/foreign-keys&gt;&lt;ref-type name="Journal Article"&gt;17&lt;/ref-type&gt;&lt;contributors&gt;&lt;authors&gt;&lt;author&gt;Vijayavel, T.&lt;/author&gt;&lt;author&gt;Aswath, N.&lt;/author&gt;&lt;/authors&gt;&lt;/contributors&gt;&lt;auth-address&gt;Department of Oral Medicine and Radiology, Madha Dental College and Hospital, The Tamil Nadu Dr. M. G. R. Medical University, Chennai, Tamil Nadu, India.&lt;/auth-address&gt;&lt;titles&gt;&lt;title&gt;Correlation between histological grading and ploidy status in potentially malignant disorders of the oral mucosa: A flow cytometric analysis&lt;/title&gt;&lt;secondary-title&gt;J Oral Maxillofac Pathol&lt;/secondary-title&gt;&lt;/titles&gt;&lt;periodical&gt;&lt;full-title&gt;J Oral Maxillofac Pathol&lt;/full-title&gt;&lt;/periodical&gt;&lt;pages&gt;169-75&lt;/pages&gt;&lt;volume&gt;17&lt;/volume&gt;&lt;number&gt;2&lt;/number&gt;&lt;edition&gt;2013/11/20&lt;/edition&gt;&lt;dates&gt;&lt;year&gt;2013&lt;/year&gt;&lt;pub-dates&gt;&lt;date&gt;May&lt;/date&gt;&lt;/pub-dates&gt;&lt;/dates&gt;&lt;isbn&gt;0973-029X (Print)&amp;#xD;0973-029X (Linking)&lt;/isbn&gt;&lt;accession-num&gt;24250073&lt;/accession-num&gt;&lt;urls&gt;&lt;related-urls&gt;&lt;url&gt;http://www.ncbi.nlm.nih.gov/entrez/query.fcgi?cmd=Retrieve&amp;amp;db=PubMed&amp;amp;dopt=Citation&amp;amp;list_uids=24250073&lt;/url&gt;&lt;/related-urls&gt;&lt;/urls&gt;&lt;custom2&gt;3830221&lt;/custom2&gt;&lt;electronic-resource-num&gt;10.4103/0973-029X.119747&amp;#xD;JOMFP-17-169 [pii]&lt;/electronic-resource-num&gt;&lt;language&gt;eng&lt;/language&gt;&lt;/record&gt;&lt;/Cite&gt;&lt;/EndNote&gt;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[10]</w:t>
      </w:r>
      <w:r w:rsidR="00EE4021" w:rsidRPr="00BC6844">
        <w:rPr>
          <w:rFonts w:ascii="Arial" w:hAnsi="Arial" w:cs="Arial"/>
          <w:color w:val="00B0F0"/>
        </w:rPr>
        <w:fldChar w:fldCharType="end"/>
      </w:r>
      <w:r w:rsidRPr="00BC6844">
        <w:rPr>
          <w:rFonts w:ascii="Arial" w:hAnsi="Arial" w:cs="Arial"/>
          <w:color w:val="00B0F0"/>
        </w:rPr>
        <w:t xml:space="preserve">, which can up to 12.9% in Taiwan </w:t>
      </w:r>
      <w:r w:rsidR="00EE4021" w:rsidRPr="00BC6844">
        <w:rPr>
          <w:rFonts w:ascii="Arial" w:hAnsi="Arial" w:cs="Arial"/>
          <w:color w:val="00B0F0"/>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00ED4DE6" w:rsidRPr="00BC6844">
        <w:rPr>
          <w:rFonts w:ascii="Arial" w:hAnsi="Arial" w:cs="Arial"/>
          <w:color w:val="00B0F0"/>
        </w:rPr>
        <w:instrText xml:space="preserve"> ADDIN EN.CITE </w:instrText>
      </w:r>
      <w:r w:rsidR="00EE4021" w:rsidRPr="00BC6844">
        <w:rPr>
          <w:rFonts w:ascii="Arial" w:hAnsi="Arial" w:cs="Arial"/>
          <w:color w:val="00B0F0"/>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00ED4DE6" w:rsidRPr="00BC6844">
        <w:rPr>
          <w:rFonts w:ascii="Arial" w:hAnsi="Arial" w:cs="Arial"/>
          <w:color w:val="00B0F0"/>
        </w:rPr>
        <w:instrText xml:space="preserve"> ADDIN EN.CITE.DATA </w:instrText>
      </w:r>
      <w:r w:rsidR="00EE4021" w:rsidRPr="00BC6844">
        <w:rPr>
          <w:rFonts w:ascii="Arial" w:hAnsi="Arial" w:cs="Arial"/>
          <w:color w:val="00B0F0"/>
        </w:rPr>
      </w:r>
      <w:r w:rsidR="00EE4021" w:rsidRPr="00BC6844">
        <w:rPr>
          <w:rFonts w:ascii="Arial" w:hAnsi="Arial" w:cs="Arial"/>
          <w:color w:val="00B0F0"/>
        </w:rPr>
        <w:fldChar w:fldCharType="end"/>
      </w:r>
      <w:r w:rsidR="00EE4021" w:rsidRPr="00BC6844">
        <w:rPr>
          <w:rFonts w:ascii="Arial" w:hAnsi="Arial" w:cs="Arial"/>
          <w:color w:val="00B0F0"/>
        </w:rPr>
      </w:r>
      <w:r w:rsidR="00EE4021" w:rsidRPr="00BC6844">
        <w:rPr>
          <w:rFonts w:ascii="Arial" w:hAnsi="Arial" w:cs="Arial"/>
          <w:color w:val="00B0F0"/>
        </w:rPr>
        <w:fldChar w:fldCharType="separate"/>
      </w:r>
      <w:r w:rsidR="00ED4DE6" w:rsidRPr="00BC6844">
        <w:rPr>
          <w:rFonts w:ascii="Arial" w:hAnsi="Arial" w:cs="Arial"/>
          <w:color w:val="00B0F0"/>
        </w:rPr>
        <w:t>[11]</w:t>
      </w:r>
      <w:r w:rsidR="00EE4021" w:rsidRPr="00BC6844">
        <w:rPr>
          <w:rFonts w:ascii="Arial" w:hAnsi="Arial" w:cs="Arial"/>
          <w:color w:val="00B0F0"/>
        </w:rPr>
        <w:fldChar w:fldCharType="end"/>
      </w:r>
      <w:r w:rsidRPr="00BC6844">
        <w:rPr>
          <w:rFonts w:ascii="Arial" w:hAnsi="Arial" w:cs="Arial"/>
          <w:color w:val="00B0F0"/>
        </w:rPr>
        <w:t xml:space="preserve">. It may develop from a variety of reasons, such as smoking habits, elder age, female gender, oral </w:t>
      </w:r>
      <w:proofErr w:type="spellStart"/>
      <w:r w:rsidRPr="00BC6844">
        <w:rPr>
          <w:rFonts w:ascii="Arial" w:hAnsi="Arial" w:cs="Arial"/>
          <w:color w:val="00B0F0"/>
        </w:rPr>
        <w:t>subsite</w:t>
      </w:r>
      <w:proofErr w:type="spellEnd"/>
      <w:r w:rsidRPr="00BC6844">
        <w:rPr>
          <w:rFonts w:ascii="Arial" w:hAnsi="Arial" w:cs="Arial"/>
          <w:color w:val="00B0F0"/>
        </w:rPr>
        <w:t xml:space="preserve"> (such as borders of the tongue and floor of the mouth) and clinical subtype (homogeneous versus heterogeneous) </w:t>
      </w:r>
      <w:r w:rsidR="00EE4021" w:rsidRPr="00BC6844">
        <w:rPr>
          <w:rFonts w:ascii="Arial" w:hAnsi="Arial" w:cs="Arial"/>
          <w:color w:val="00B0F0"/>
        </w:rPr>
        <w:fldChar w:fldCharType="begin">
          <w:fldData xml:space="preserve">PEVuZE5vdGU+PENpdGU+PEF1dGhvcj52YW4gZGVyIFdhYWw8L0F1dGhvcj48WWVhcj4yMDE0PC9Z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</w:fldData>
        </w:fldChar>
      </w:r>
      <w:r w:rsidR="00ED4DE6" w:rsidRPr="00BC6844">
        <w:rPr>
          <w:rFonts w:ascii="Arial" w:hAnsi="Arial" w:cs="Arial"/>
          <w:color w:val="00B0F0"/>
        </w:rPr>
        <w:instrText xml:space="preserve"> ADDIN EN.CITE </w:instrText>
      </w:r>
      <w:r w:rsidR="00EE4021" w:rsidRPr="00BC6844">
        <w:rPr>
          <w:rFonts w:ascii="Arial" w:hAnsi="Arial" w:cs="Arial"/>
          <w:color w:val="00B0F0"/>
        </w:rPr>
        <w:fldChar w:fldCharType="begin">
          <w:fldData xml:space="preserve">PEVuZE5vdGU+PENpdGU+PEF1dGhvcj52YW4gZGVyIFdhYWw8L0F1dGhvcj48WWVhcj4yMDE0PC9Z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</w:fldData>
        </w:fldChar>
      </w:r>
      <w:r w:rsidR="00ED4DE6" w:rsidRPr="00BC6844">
        <w:rPr>
          <w:rFonts w:ascii="Arial" w:hAnsi="Arial" w:cs="Arial"/>
          <w:color w:val="00B0F0"/>
        </w:rPr>
        <w:instrText xml:space="preserve"> ADDIN EN.CITE.DATA </w:instrText>
      </w:r>
      <w:r w:rsidR="00EE4021" w:rsidRPr="00BC6844">
        <w:rPr>
          <w:rFonts w:ascii="Arial" w:hAnsi="Arial" w:cs="Arial"/>
          <w:color w:val="00B0F0"/>
        </w:rPr>
      </w:r>
      <w:r w:rsidR="00EE4021" w:rsidRPr="00BC6844">
        <w:rPr>
          <w:rFonts w:ascii="Arial" w:hAnsi="Arial" w:cs="Arial"/>
          <w:color w:val="00B0F0"/>
        </w:rPr>
        <w:fldChar w:fldCharType="end"/>
      </w:r>
      <w:r w:rsidR="00EE4021" w:rsidRPr="00BC6844">
        <w:rPr>
          <w:rFonts w:ascii="Arial" w:hAnsi="Arial" w:cs="Arial"/>
          <w:color w:val="00B0F0"/>
        </w:rPr>
      </w:r>
      <w:r w:rsidR="00EE4021" w:rsidRPr="00BC6844">
        <w:rPr>
          <w:rFonts w:ascii="Arial" w:hAnsi="Arial" w:cs="Arial"/>
          <w:color w:val="00B0F0"/>
        </w:rPr>
        <w:fldChar w:fldCharType="separate"/>
      </w:r>
      <w:r w:rsidR="00ED4DE6" w:rsidRPr="00BC6844">
        <w:rPr>
          <w:rFonts w:ascii="Arial" w:hAnsi="Arial" w:cs="Arial"/>
          <w:color w:val="00B0F0"/>
        </w:rPr>
        <w:t>[11,12,13]</w:t>
      </w:r>
      <w:r w:rsidR="00EE4021" w:rsidRPr="00BC6844">
        <w:rPr>
          <w:rFonts w:ascii="Arial" w:hAnsi="Arial" w:cs="Arial"/>
          <w:color w:val="00B0F0"/>
        </w:rPr>
        <w:fldChar w:fldCharType="end"/>
      </w:r>
      <w:r w:rsidRPr="00BC6844">
        <w:rPr>
          <w:rFonts w:ascii="Arial" w:hAnsi="Arial" w:cs="Arial"/>
          <w:color w:val="00B0F0"/>
        </w:rPr>
        <w:t>. Millions of OLK patients cannot follow up them all due to the high incidence. So, there is a clinical need of risk stratification in OLK patients to improve the cost-effectiveness.</w:t>
      </w:r>
    </w:p>
    <w:p w:rsidR="00943170" w:rsidRPr="00BC6844" w:rsidRDefault="00943170" w:rsidP="00303E3C">
      <w:pPr>
        <w:spacing w:line="480" w:lineRule="auto"/>
        <w:ind w:firstLine="420"/>
        <w:jc w:val="both"/>
        <w:rPr>
          <w:rFonts w:ascii="Arial" w:hAnsi="Arial" w:cs="Arial"/>
          <w:color w:val="00B0F0"/>
        </w:rPr>
      </w:pPr>
      <w:r w:rsidRPr="00BC6844">
        <w:rPr>
          <w:rFonts w:ascii="Arial" w:hAnsi="Arial" w:cs="Arial"/>
          <w:color w:val="00B0F0"/>
        </w:rPr>
        <w:lastRenderedPageBreak/>
        <w:t xml:space="preserve">There are several tools available for early diagnosis OSCC and assessment OLK lesions. (1) Clinical examination. Lesions with a red component, ulceration, or with variable topography described as granular, nodular, or </w:t>
      </w:r>
      <w:proofErr w:type="spellStart"/>
      <w:r w:rsidRPr="00BC6844">
        <w:rPr>
          <w:rFonts w:ascii="Arial" w:hAnsi="Arial" w:cs="Arial"/>
          <w:color w:val="00B0F0"/>
        </w:rPr>
        <w:t>verrucous</w:t>
      </w:r>
      <w:proofErr w:type="spellEnd"/>
      <w:r w:rsidRPr="00BC6844">
        <w:rPr>
          <w:rFonts w:ascii="Arial" w:hAnsi="Arial" w:cs="Arial"/>
          <w:color w:val="00B0F0"/>
        </w:rPr>
        <w:t xml:space="preserve">, are more likely to represent malignancy </w:t>
      </w:r>
      <w:r w:rsidR="00EE4021" w:rsidRPr="00BC6844">
        <w:rPr>
          <w:rFonts w:ascii="Arial" w:hAnsi="Arial" w:cs="Arial"/>
          <w:color w:val="00B0F0"/>
        </w:rPr>
        <w:fldChar w:fldCharType="begin">
          <w:fldData xml:space="preserve">PEVuZE5vdGU+PENpdGU+PEF1dGhvcj5SaG9kdXM8L0F1dGhvcj48WWVhcj4yMDE0PC9ZZWFyPjxS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</w:fldData>
        </w:fldChar>
      </w:r>
      <w:r w:rsidR="00ED4DE6" w:rsidRPr="00BC6844">
        <w:rPr>
          <w:rFonts w:ascii="Arial" w:hAnsi="Arial" w:cs="Arial"/>
          <w:color w:val="00B0F0"/>
        </w:rPr>
        <w:instrText xml:space="preserve"> ADDIN EN.CITE </w:instrText>
      </w:r>
      <w:r w:rsidR="00EE4021" w:rsidRPr="00BC6844">
        <w:rPr>
          <w:rFonts w:ascii="Arial" w:hAnsi="Arial" w:cs="Arial"/>
          <w:color w:val="00B0F0"/>
        </w:rPr>
        <w:fldChar w:fldCharType="begin">
          <w:fldData xml:space="preserve">PEVuZE5vdGU+PENpdGU+PEF1dGhvcj5SaG9kdXM8L0F1dGhvcj48WWVhcj4yMDE0PC9ZZWFyPjxS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</w:fldData>
        </w:fldChar>
      </w:r>
      <w:r w:rsidR="00ED4DE6" w:rsidRPr="00BC6844">
        <w:rPr>
          <w:rFonts w:ascii="Arial" w:hAnsi="Arial" w:cs="Arial"/>
          <w:color w:val="00B0F0"/>
        </w:rPr>
        <w:instrText xml:space="preserve"> ADDIN EN.CITE.DATA </w:instrText>
      </w:r>
      <w:r w:rsidR="00EE4021" w:rsidRPr="00BC6844">
        <w:rPr>
          <w:rFonts w:ascii="Arial" w:hAnsi="Arial" w:cs="Arial"/>
          <w:color w:val="00B0F0"/>
        </w:rPr>
      </w:r>
      <w:r w:rsidR="00EE4021" w:rsidRPr="00BC6844">
        <w:rPr>
          <w:rFonts w:ascii="Arial" w:hAnsi="Arial" w:cs="Arial"/>
          <w:color w:val="00B0F0"/>
        </w:rPr>
        <w:fldChar w:fldCharType="end"/>
      </w:r>
      <w:r w:rsidR="00EE4021" w:rsidRPr="00BC6844">
        <w:rPr>
          <w:rFonts w:ascii="Arial" w:hAnsi="Arial" w:cs="Arial"/>
          <w:color w:val="00B0F0"/>
        </w:rPr>
      </w:r>
      <w:r w:rsidR="00EE4021" w:rsidRPr="00BC6844">
        <w:rPr>
          <w:rFonts w:ascii="Arial" w:hAnsi="Arial" w:cs="Arial"/>
          <w:color w:val="00B0F0"/>
        </w:rPr>
        <w:fldChar w:fldCharType="separate"/>
      </w:r>
      <w:r w:rsidR="00ED4DE6" w:rsidRPr="00BC6844">
        <w:rPr>
          <w:rFonts w:ascii="Arial" w:hAnsi="Arial" w:cs="Arial"/>
          <w:color w:val="00B0F0"/>
        </w:rPr>
        <w:t>[7,14]</w:t>
      </w:r>
      <w:r w:rsidR="00EE4021" w:rsidRPr="00BC6844">
        <w:rPr>
          <w:rFonts w:ascii="Arial" w:hAnsi="Arial" w:cs="Arial"/>
          <w:color w:val="00B0F0"/>
        </w:rPr>
        <w:fldChar w:fldCharType="end"/>
      </w:r>
      <w:r w:rsidRPr="00BC6844">
        <w:rPr>
          <w:rFonts w:ascii="Arial" w:hAnsi="Arial" w:cs="Arial"/>
          <w:color w:val="00B0F0"/>
        </w:rPr>
        <w:t xml:space="preserve">. However, in the early stage, OSCC may appear as small, minor mucosal changes, to which the unsuspecting clinician may not aggressively respond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&lt;EndNote&gt;&lt;Cite&gt;&lt;Author&gt;Rhodus&lt;/Author&gt;&lt;Year&gt;2014&lt;/Year&gt;&lt;RecNum&gt;108&lt;/RecNum&gt;&lt;record&gt;&lt;rec-number&gt;108&lt;/rec-number&gt;&lt;foreign-keys&gt;&lt;key app="EN" db-id="szvadvxzx5tpwze0vpqpdxe9ds0x5wt0s5d2"&gt;108&lt;/key&gt;&lt;/foreign-keys&gt;&lt;ref-type name="Journal Article"&gt;17&lt;/ref-type&gt;&lt;contributors&gt;&lt;authors&gt;&lt;author&gt;Rhodus, N. L.&lt;/author&gt;&lt;author&gt;Kerr, A. R.&lt;/author&gt;&lt;author&gt;Patel, K.&lt;/author&gt;&lt;/authors&gt;&lt;/contributors&gt;&lt;auth-address&gt;Division of Oral Medicine, University of Minnesota, 515 Delaware Street SE, Minneapolis, MN 55455, USA. Electronic address: rhodu001@umn.edu.&amp;#xD;Department of Oral &amp;amp; Maxillofacial Pathology, Radiology and Medicine, New York University, New York, NY, USA.&amp;#xD;Division of Oral and Maxillofacial Surgery, University of Minnesota, 515 Delaware Street SE, Minneapolis, MN 55455, USA.&lt;/auth-address&gt;&lt;titles&gt;&lt;title&gt;Oral cancer: leukoplakia, premalignancy, and squamous cell carcinoma&lt;/title&gt;&lt;secondary-title&gt;Dent Clin North Am&lt;/secondary-title&gt;&lt;/titles&gt;&lt;periodical&gt;&lt;full-title&gt;Dent Clin North Am&lt;/full-title&gt;&lt;/periodical&gt;&lt;pages&gt;315-40&lt;/pages&gt;&lt;volume&gt;58&lt;/volume&gt;&lt;number&gt;2&lt;/number&gt;&lt;edition&gt;2014/03/25&lt;/edition&gt;&lt;dates&gt;&lt;year&gt;2014&lt;/year&gt;&lt;pub-dates&gt;&lt;date&gt;Apr&lt;/date&gt;&lt;/pub-dates&gt;&lt;/dates&gt;&lt;isbn&gt;1558-0512 (Electronic)&amp;#xD;0011-8532 (Linking)&lt;/isbn&gt;&lt;accession-num&gt;24655525&lt;/accession-num&gt;&lt;urls&gt;&lt;related-urls&gt;&lt;url&gt;http://www.ncbi.nlm.nih.gov/entrez/query.fcgi?cmd=Retrieve&amp;amp;db=PubMed&amp;amp;dopt=Citation&amp;amp;list_uids=24655525&lt;/url&gt;&lt;/related-urls&gt;&lt;/urls&gt;&lt;electronic-resource-num&gt;S0011-8532(13)00133-X [pii]&amp;#xD;10.1016/j.cden.2013.12.004&lt;/electronic-resource-num&gt;&lt;language&gt;eng&lt;/language&gt;&lt;/record&gt;&lt;/Cite&gt;&lt;/EndNote&gt;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[14]</w:t>
      </w:r>
      <w:r w:rsidR="00EE4021" w:rsidRPr="00BC6844">
        <w:rPr>
          <w:rFonts w:ascii="Arial" w:hAnsi="Arial" w:cs="Arial"/>
          <w:color w:val="00B0F0"/>
        </w:rPr>
        <w:fldChar w:fldCharType="end"/>
      </w:r>
      <w:r w:rsidRPr="00BC6844">
        <w:rPr>
          <w:rFonts w:ascii="Arial" w:hAnsi="Arial" w:cs="Arial"/>
          <w:color w:val="00B0F0"/>
        </w:rPr>
        <w:t>. Meanwhile, the clinical examination is subjective and needs more clinical experience. (2) The examination according to physic</w:t>
      </w:r>
      <w:r w:rsidR="00F43BEC" w:rsidRPr="00BC6844">
        <w:rPr>
          <w:rFonts w:ascii="Arial" w:hAnsi="Arial" w:cs="Arial"/>
          <w:color w:val="00B0F0"/>
        </w:rPr>
        <w:t>-</w:t>
      </w:r>
      <w:r w:rsidRPr="00BC6844">
        <w:rPr>
          <w:rFonts w:ascii="Arial" w:hAnsi="Arial" w:cs="Arial"/>
          <w:color w:val="00B0F0"/>
        </w:rPr>
        <w:t xml:space="preserve">chemical properties of oral mucosa. Those contains toluidine blue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&lt;EndNote&gt;&lt;Cite&gt;&lt;Author&gt;Messadi&lt;/Author&gt;&lt;Year&gt;2013&lt;/Year&gt;&lt;RecNum&gt;110&lt;/RecNum&gt;&lt;record&gt;&lt;rec-number&gt;110&lt;/rec-number&gt;&lt;foreign-keys&gt;&lt;key app="EN" db-id="szvadvxzx5tpwze0vpqpdxe9ds0x5wt0s5d2"&gt;110&lt;/key&gt;&lt;/foreign-keys&gt;&lt;ref-type name="Journal Article"&gt;17&lt;/ref-type&gt;&lt;contributors&gt;&lt;authors&gt;&lt;author&gt;Messadi, D. V.&lt;/author&gt;&lt;/authors&gt;&lt;/contributors&gt;&lt;auth-address&gt;University of California, Los Angeles, CA, USA. dmessadi@dentistry.ucla.edu&lt;/auth-address&gt;&lt;titles&gt;&lt;title&gt;Diagnostic aids for detection of oral precancerous conditions&lt;/title&gt;&lt;secondary-title&gt;Int J Oral Sci&lt;/secondary-title&gt;&lt;/titles&gt;&lt;periodical&gt;&lt;full-title&gt;Int J Oral Sci&lt;/full-title&gt;&lt;/periodical&gt;&lt;pages&gt;59-65&lt;/pages&gt;&lt;volume&gt;5&lt;/volume&gt;&lt;number&gt;2&lt;/number&gt;&lt;edition&gt;2013/06/08&lt;/edition&gt;&lt;keywords&gt;&lt;keyword&gt;Cell Transformation, Neoplastic/classification&lt;/keyword&gt;&lt;keyword&gt;Coloring Agents/diagnostic use&lt;/keyword&gt;&lt;keyword&gt;Early Detection of Cancer/*instrumentation/methods&lt;/keyword&gt;&lt;keyword&gt;Fluorescence&lt;/keyword&gt;&lt;keyword&gt;Humans&lt;/keyword&gt;&lt;keyword&gt;Leukoplakia, Oral/diagnosis&lt;/keyword&gt;&lt;keyword&gt;Luminescence&lt;/keyword&gt;&lt;keyword&gt;Mouth Neoplasms/*diagnosis&lt;/keyword&gt;&lt;keyword&gt;Precancerous Conditions/*diagnosis&lt;/keyword&gt;&lt;/keywords&gt;&lt;dates&gt;&lt;year&gt;2013&lt;/year&gt;&lt;pub-dates&gt;&lt;date&gt;Jun&lt;/date&gt;&lt;/pub-dates&gt;&lt;/dates&gt;&lt;isbn&gt;1674-2818 (Print)&amp;#xD;1674-2818 (Linking)&lt;/isbn&gt;&lt;accession-num&gt;23743617&lt;/accession-num&gt;&lt;urls&gt;&lt;related-urls&gt;&lt;url&gt;http://www.ncbi.nlm.nih.gov/entrez/query.fcgi?cmd=Retrieve&amp;amp;db=PubMed&amp;amp;dopt=Citation&amp;amp;list_uids=23743617&lt;/url&gt;&lt;/related-urls&gt;&lt;/urls&gt;&lt;custom2&gt;3707069&lt;/custom2&gt;&lt;electronic-resource-num&gt;ijos201324 [pii]&amp;#xD;10.1038/ijos.2013.24&lt;/electronic-resource-num&gt;&lt;language&gt;eng&lt;/language&gt;&lt;/record&gt;&lt;/Cite&gt;&lt;/EndNote&gt;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[15]</w:t>
      </w:r>
      <w:r w:rsidR="00EE4021" w:rsidRPr="00BC6844">
        <w:rPr>
          <w:rFonts w:ascii="Arial" w:hAnsi="Arial" w:cs="Arial"/>
          <w:color w:val="00B0F0"/>
        </w:rPr>
        <w:fldChar w:fldCharType="end"/>
      </w:r>
      <w:r w:rsidRPr="00BC6844">
        <w:rPr>
          <w:rFonts w:ascii="Arial" w:hAnsi="Arial" w:cs="Arial"/>
          <w:color w:val="00B0F0"/>
        </w:rPr>
        <w:t xml:space="preserve">, fluorescence spectroscopy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&lt;EndNote&gt;&lt;Cite&gt;&lt;Author&gt;Chaturvedi&lt;/Author&gt;&lt;Year&gt;2010&lt;/Year&gt;&lt;RecNum&gt;109&lt;/RecNum&gt;&lt;record&gt;&lt;rec-number&gt;109&lt;/rec-number&gt;&lt;foreign-keys&gt;&lt;key app="EN" db-id="szvadvxzx5tpwze0vpqpdxe9ds0x5wt0s5d2"&gt;109&lt;/key&gt;&lt;/foreign-keys&gt;&lt;ref-type name="Journal Article"&gt;17&lt;/ref-type&gt;&lt;contributors&gt;&lt;authors&gt;&lt;author&gt;Chaturvedi, P.&lt;/author&gt;&lt;author&gt;Majumder, S. K.&lt;/author&gt;&lt;author&gt;Krishna, H.&lt;/author&gt;&lt;author&gt;Muttagi, S.&lt;/author&gt;&lt;author&gt;Gupta, P. K.&lt;/author&gt;&lt;/authors&gt;&lt;/contributors&gt;&lt;auth-address&gt;Laser Biomedical Applications and Instrumentation Division, Raja Ramanna Centre for Advanced Technology, Indore, India.&lt;/auth-address&gt;&lt;titles&gt;&lt;title&gt;Fluorescence spectroscopy for noninvasive early diagnosis of oral mucosal malignant and potentially malignant lesions&lt;/title&gt;&lt;secondary-title&gt;J Cancer Res Ther&lt;/secondary-title&gt;&lt;/titles&gt;&lt;periodical&gt;&lt;full-title&gt;J Cancer Res Ther&lt;/full-title&gt;&lt;/periodical&gt;&lt;pages&gt;497-502&lt;/pages&gt;&lt;volume&gt;6&lt;/volume&gt;&lt;number&gt;4&lt;/number&gt;&lt;edition&gt;2011/03/02&lt;/edition&gt;&lt;keywords&gt;&lt;keyword&gt;Adult&lt;/keyword&gt;&lt;keyword&gt;Aged&lt;/keyword&gt;&lt;keyword&gt;Algorithms&lt;/keyword&gt;&lt;keyword&gt;Early Diagnosis&lt;/keyword&gt;&lt;keyword&gt;Female&lt;/keyword&gt;&lt;keyword&gt;Humans&lt;/keyword&gt;&lt;keyword&gt;Male&lt;/keyword&gt;&lt;keyword&gt;Middle Aged&lt;/keyword&gt;&lt;keyword&gt;Mouth Neoplasms/*diagnosis&lt;/keyword&gt;&lt;keyword&gt;Multivariate Analysis&lt;/keyword&gt;&lt;keyword&gt;Spectrometry, Fluorescence/*methods&lt;/keyword&gt;&lt;/keywords&gt;&lt;dates&gt;&lt;year&gt;2010&lt;/year&gt;&lt;pub-dates&gt;&lt;date&gt;Oct-Dec&lt;/date&gt;&lt;/pub-dates&gt;&lt;/dates&gt;&lt;isbn&gt;1998-4138 (Electronic)&amp;#xD;1998-4138 (Linking)&lt;/isbn&gt;&lt;accession-num&gt;21358088&lt;/accession-num&gt;&lt;urls&gt;&lt;related-urls&gt;&lt;url&gt;http://www.ncbi.nlm.nih.gov/entrez/query.fcgi?cmd=Retrieve&amp;amp;db=PubMed&amp;amp;dopt=Citation&amp;amp;list_uids=21358088&lt;/url&gt;&lt;/related-urls&gt;&lt;/urls&gt;&lt;electronic-resource-num&gt;JCanResTher_2010_6_4_497_77097 [pii]&amp;#xD;10.4103/0973-1482.77097&lt;/electronic-resource-num&gt;&lt;language&gt;eng&lt;/language&gt;&lt;/record&gt;&lt;/Cite&gt;&lt;/EndNote&gt;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[16]</w:t>
      </w:r>
      <w:r w:rsidR="00EE4021" w:rsidRPr="00BC6844">
        <w:rPr>
          <w:rFonts w:ascii="Arial" w:hAnsi="Arial" w:cs="Arial"/>
          <w:color w:val="00B0F0"/>
        </w:rPr>
        <w:fldChar w:fldCharType="end"/>
      </w:r>
      <w:r w:rsidRPr="00BC6844">
        <w:rPr>
          <w:rFonts w:ascii="Arial" w:hAnsi="Arial" w:cs="Arial"/>
          <w:color w:val="00B0F0"/>
        </w:rPr>
        <w:t xml:space="preserve"> and so on. They are easy and quick to use. However, due to the high false positive value, the toluidine blue test and fluorescence test (such as </w:t>
      </w:r>
      <w:proofErr w:type="spellStart"/>
      <w:r w:rsidRPr="00BC6844">
        <w:rPr>
          <w:rFonts w:ascii="Arial" w:hAnsi="Arial" w:cs="Arial"/>
          <w:color w:val="00B0F0"/>
        </w:rPr>
        <w:t>VELScope</w:t>
      </w:r>
      <w:proofErr w:type="spellEnd"/>
      <w:r w:rsidRPr="00BC6844">
        <w:rPr>
          <w:rFonts w:ascii="Arial" w:hAnsi="Arial" w:cs="Arial"/>
          <w:color w:val="00B0F0"/>
        </w:rPr>
        <w:t xml:space="preserve"> system) appear to be highly sensitive but less specific </w:t>
      </w:r>
      <w:r w:rsidR="00EE4021" w:rsidRPr="00BC6844">
        <w:rPr>
          <w:rFonts w:ascii="Arial" w:hAnsi="Arial" w:cs="Arial"/>
          <w:color w:val="00B0F0"/>
        </w:rPr>
        <w:fldChar w:fldCharType="begin">
          <w:fldData xml:space="preserve">PEVuZE5vdGU+PENpdGU+PEF1dGhvcj5NZXNzYWRpPC9BdXRob3I+PFllYXI+MjAxMzwvWWVhcj48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==
</w:fldData>
        </w:fldChar>
      </w:r>
      <w:r w:rsidR="00ED4DE6" w:rsidRPr="00BC6844">
        <w:rPr>
          <w:rFonts w:ascii="Arial" w:hAnsi="Arial" w:cs="Arial"/>
          <w:color w:val="00B0F0"/>
        </w:rPr>
        <w:instrText xml:space="preserve"> ADDIN EN.CITE </w:instrText>
      </w:r>
      <w:r w:rsidR="00EE4021" w:rsidRPr="00BC6844">
        <w:rPr>
          <w:rFonts w:ascii="Arial" w:hAnsi="Arial" w:cs="Arial"/>
          <w:color w:val="00B0F0"/>
        </w:rPr>
        <w:fldChar w:fldCharType="begin">
          <w:fldData xml:space="preserve">PEVuZE5vdGU+PENpdGU+PEF1dGhvcj5NZXNzYWRpPC9BdXRob3I+PFllYXI+MjAxMzwvWWVhcj48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==
</w:fldData>
        </w:fldChar>
      </w:r>
      <w:r w:rsidR="00ED4DE6" w:rsidRPr="00BC6844">
        <w:rPr>
          <w:rFonts w:ascii="Arial" w:hAnsi="Arial" w:cs="Arial"/>
          <w:color w:val="00B0F0"/>
        </w:rPr>
        <w:instrText xml:space="preserve"> ADDIN EN.CITE.DATA </w:instrText>
      </w:r>
      <w:r w:rsidR="00EE4021" w:rsidRPr="00BC6844">
        <w:rPr>
          <w:rFonts w:ascii="Arial" w:hAnsi="Arial" w:cs="Arial"/>
          <w:color w:val="00B0F0"/>
        </w:rPr>
      </w:r>
      <w:r w:rsidR="00EE4021" w:rsidRPr="00BC6844">
        <w:rPr>
          <w:rFonts w:ascii="Arial" w:hAnsi="Arial" w:cs="Arial"/>
          <w:color w:val="00B0F0"/>
        </w:rPr>
        <w:fldChar w:fldCharType="end"/>
      </w:r>
      <w:r w:rsidR="00EE4021" w:rsidRPr="00BC6844">
        <w:rPr>
          <w:rFonts w:ascii="Arial" w:hAnsi="Arial" w:cs="Arial"/>
          <w:color w:val="00B0F0"/>
        </w:rPr>
      </w:r>
      <w:r w:rsidR="00EE4021" w:rsidRPr="00BC6844">
        <w:rPr>
          <w:rFonts w:ascii="Arial" w:hAnsi="Arial" w:cs="Arial"/>
          <w:color w:val="00B0F0"/>
        </w:rPr>
        <w:fldChar w:fldCharType="separate"/>
      </w:r>
      <w:r w:rsidR="00ED4DE6" w:rsidRPr="00BC6844">
        <w:rPr>
          <w:rFonts w:ascii="Arial" w:hAnsi="Arial" w:cs="Arial"/>
          <w:color w:val="00B0F0"/>
        </w:rPr>
        <w:t>[14,15]</w:t>
      </w:r>
      <w:r w:rsidR="00EE4021" w:rsidRPr="00BC6844">
        <w:rPr>
          <w:rFonts w:ascii="Arial" w:hAnsi="Arial" w:cs="Arial"/>
          <w:color w:val="00B0F0"/>
        </w:rPr>
        <w:fldChar w:fldCharType="end"/>
      </w:r>
      <w:r w:rsidRPr="00BC6844">
        <w:rPr>
          <w:rFonts w:ascii="Arial" w:hAnsi="Arial" w:cs="Arial"/>
          <w:color w:val="00B0F0"/>
        </w:rPr>
        <w:t xml:space="preserve">. While the other study showed that the </w:t>
      </w:r>
      <w:proofErr w:type="spellStart"/>
      <w:r w:rsidRPr="00BC6844">
        <w:rPr>
          <w:rFonts w:ascii="Arial" w:hAnsi="Arial" w:cs="Arial"/>
          <w:color w:val="00B0F0"/>
        </w:rPr>
        <w:t>VELScope</w:t>
      </w:r>
      <w:proofErr w:type="spellEnd"/>
      <w:r w:rsidRPr="00BC6844">
        <w:rPr>
          <w:rFonts w:ascii="Arial" w:hAnsi="Arial" w:cs="Arial"/>
          <w:color w:val="00B0F0"/>
        </w:rPr>
        <w:t xml:space="preserve"> system cannot distinguish the high-risk from low-risk OLK lesions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&lt;EndNote&gt;&lt;Cite&gt;&lt;Author&gt;Awan&lt;/Author&gt;&lt;Year&gt;2011&lt;/Year&gt;&lt;RecNum&gt;111&lt;/RecNum&gt;&lt;record&gt;&lt;rec-number&gt;111&lt;/rec-number&gt;&lt;foreign-keys&gt;&lt;key app="EN" db-id="szvadvxzx5tpwze0vpqpdxe9ds0x5wt0s5d2"&gt;111&lt;/key&gt;&lt;/foreign-keys&gt;&lt;ref-type name="Journal Article"&gt;17&lt;/ref-type&gt;&lt;contributors&gt;&lt;authors&gt;&lt;author&gt;Awan, K. H.&lt;/author&gt;&lt;author&gt;Morgan, P. R.&lt;/author&gt;&lt;author&gt;Warnakulasuriya, S.&lt;/author&gt;&lt;/authors&gt;&lt;/contributors&gt;&lt;auth-address&gt;Oral Medicine, Department of Clinical &amp;amp; Diagnostic Sciences, King&amp;apos;s College London Dental Institute, United Kingdom.&lt;/auth-address&gt;&lt;titles&gt;&lt;title&gt;Evaluation of an autofluorescence based imaging system (VELscope) in the detection of oral potentially malignant disorders and benign keratoses&lt;/title&gt;&lt;secondary-title&gt;Oral Oncol&lt;/secondary-title&gt;&lt;/titles&gt;&lt;periodical&gt;&lt;full-title&gt;Oral Oncol&lt;/full-title&gt;&lt;/periodical&gt;&lt;pages&gt;274-7&lt;/pages&gt;&lt;volume&gt;47&lt;/volume&gt;&lt;number&gt;4&lt;/number&gt;&lt;edition&gt;2011/03/15&lt;/edition&gt;&lt;keywords&gt;&lt;keyword&gt;Early Detection of Cancer/instrumentation/*methods&lt;/keyword&gt;&lt;keyword&gt;Erythroplasia/*diagnosis&lt;/keyword&gt;&lt;keyword&gt;Female&lt;/keyword&gt;&lt;keyword&gt;Fluorescence&lt;/keyword&gt;&lt;keyword&gt;Humans&lt;/keyword&gt;&lt;keyword&gt;Keratosis/*diagnosis&lt;/keyword&gt;&lt;keyword&gt;Leukoplakia, Oral/*diagnosis&lt;/keyword&gt;&lt;keyword&gt;London&lt;/keyword&gt;&lt;keyword&gt;Male&lt;/keyword&gt;&lt;keyword&gt;Middle Aged&lt;/keyword&gt;&lt;keyword&gt;Mouth Mucosa/pathology&lt;/keyword&gt;&lt;keyword&gt;Mouth Neoplasms/*diagnosis&lt;/keyword&gt;&lt;keyword&gt;Precancerous Conditions/*diagnosis&lt;/keyword&gt;&lt;keyword&gt;Sensitivity and Specificity&lt;/keyword&gt;&lt;/keywords&gt;&lt;dates&gt;&lt;year&gt;2011&lt;/year&gt;&lt;pub-dates&gt;&lt;date&gt;Apr&lt;/date&gt;&lt;/pub-dates&gt;&lt;/dates&gt;&lt;isbn&gt;1879-0593 (Electronic)&amp;#xD;1368-8375 (Linking)&lt;/isbn&gt;&lt;accession-num&gt;21396880&lt;/accession-num&gt;&lt;urls&gt;&lt;related-urls&gt;&lt;url&gt;http://www.ncbi.nlm.nih.gov/entrez/query.fcgi?cmd=Retrieve&amp;amp;db=PubMed&amp;amp;dopt=Citation&amp;amp;list_uids=21396880&lt;/url&gt;&lt;/related-urls&gt;&lt;/urls&gt;&lt;electronic-resource-num&gt;S1368-8375(11)00049-2 [pii]&amp;#xD;10.1016/j.oraloncology.2011.02.001&lt;/electronic-resource-num&gt;&lt;language&gt;eng&lt;/language&gt;&lt;/record&gt;&lt;/Cite&gt;&lt;/EndNote&gt;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[17]</w:t>
      </w:r>
      <w:r w:rsidR="00EE4021" w:rsidRPr="00BC6844">
        <w:rPr>
          <w:rFonts w:ascii="Arial" w:hAnsi="Arial" w:cs="Arial"/>
          <w:color w:val="00B0F0"/>
        </w:rPr>
        <w:fldChar w:fldCharType="end"/>
      </w:r>
      <w:r w:rsidRPr="00BC6844">
        <w:rPr>
          <w:rFonts w:ascii="Arial" w:hAnsi="Arial" w:cs="Arial"/>
          <w:color w:val="00B0F0"/>
        </w:rPr>
        <w:t xml:space="preserve">. (3) Diagnostic tools </w:t>
      </w:r>
      <w:r w:rsidR="00F43BEC" w:rsidRPr="00BC6844">
        <w:rPr>
          <w:rFonts w:ascii="Arial" w:hAnsi="Arial" w:cs="Arial"/>
          <w:color w:val="00B0F0"/>
        </w:rPr>
        <w:t xml:space="preserve">according to </w:t>
      </w:r>
      <w:r w:rsidRPr="00BC6844">
        <w:rPr>
          <w:rFonts w:ascii="Arial" w:hAnsi="Arial" w:cs="Arial"/>
          <w:color w:val="00B0F0"/>
        </w:rPr>
        <w:t xml:space="preserve">molecular </w:t>
      </w:r>
      <w:r w:rsidR="00F43BEC" w:rsidRPr="00BC6844">
        <w:rPr>
          <w:rFonts w:ascii="Arial" w:hAnsi="Arial" w:cs="Arial"/>
          <w:color w:val="00B0F0"/>
        </w:rPr>
        <w:t>markers</w:t>
      </w:r>
      <w:r w:rsidRPr="00BC6844">
        <w:rPr>
          <w:rFonts w:ascii="Arial" w:hAnsi="Arial" w:cs="Arial"/>
          <w:color w:val="00B0F0"/>
        </w:rPr>
        <w:t xml:space="preserve">. Those include chromosome in situ hybridization, immunohistochemistry, polymerase chain reaction, DNA microarrays and proteomics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&lt;EndNote&gt;&lt;Cite&gt;&lt;Author&gt;Ahmed&lt;/Author&gt;&lt;Year&gt;2009&lt;/Year&gt;&lt;RecNum&gt;112&lt;/RecNum&gt;&lt;record&gt;&lt;rec-number&gt;112&lt;/rec-number&gt;&lt;foreign-keys&gt;&lt;key app="EN" db-id="szvadvxzx5tpwze0vpqpdxe9ds0x5wt0s5d2"&gt;112&lt;/key&gt;&lt;/foreign-keys&gt;&lt;ref-type name="Journal Article"&gt;17&lt;/ref-type&gt;&lt;contributors&gt;&lt;authors&gt;&lt;author&gt;Ahmed, S. M.&lt;/author&gt;&lt;author&gt;Mubeen,&lt;/author&gt;&lt;author&gt;Jigna, V. R.&lt;/author&gt;&lt;/authors&gt;&lt;/contributors&gt;&lt;auth-address&gt;Department of General Pathology, Bangalore Medical College and Research Institute, Bangalore, India.&lt;/auth-address&gt;&lt;titles&gt;&lt;title&gt;Molecular biology: an early detector of oral cancers&lt;/title&gt;&lt;secondary-title&gt;Ann Diagn Pathol&lt;/secondary-title&gt;&lt;/titles&gt;&lt;periodical&gt;&lt;full-title&gt;Ann Diagn Pathol&lt;/full-title&gt;&lt;/periodical&gt;&lt;pages&gt;140-5&lt;/pages&gt;&lt;volume&gt;13&lt;/volume&gt;&lt;number&gt;2&lt;/number&gt;&lt;edition&gt;2009/03/24&lt;/edition&gt;&lt;keywords&gt;&lt;keyword&gt;*Early Detection of Cancer&lt;/keyword&gt;&lt;keyword&gt;Humans&lt;/keyword&gt;&lt;keyword&gt;Molecular Biology/*methods/trends&lt;/keyword&gt;&lt;keyword&gt;Mouth Neoplasms/*diagnosis/*genetics&lt;/keyword&gt;&lt;/keywords&gt;&lt;dates&gt;&lt;year&gt;2009&lt;/year&gt;&lt;pub-dates&gt;&lt;date&gt;Apr&lt;/date&gt;&lt;/pub-dates&gt;&lt;/dates&gt;&lt;isbn&gt;1532-8198 (Electronic)&amp;#xD;1092-9134 (Linking)&lt;/isbn&gt;&lt;accession-num&gt;19302965&lt;/accession-num&gt;&lt;urls&gt;&lt;related-urls&gt;&lt;url&gt;http://www.ncbi.nlm.nih.gov/entrez/query.fcgi?cmd=Retrieve&amp;amp;db=PubMed&amp;amp;dopt=Citation&amp;amp;list_uids=19302965&lt;/url&gt;&lt;/related-urls&gt;&lt;/urls&gt;&lt;electronic-resource-num&gt;S1092-9134(08)00136-6 [pii]&amp;#xD;10.1016/j.anndiagpath.2008.12.003&lt;/electronic-resource-num&gt;&lt;language&gt;eng&lt;/language&gt;&lt;/record&gt;&lt;/Cite&gt;&lt;/EndNote&gt;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[18]</w:t>
      </w:r>
      <w:r w:rsidR="00EE4021" w:rsidRPr="00BC6844">
        <w:rPr>
          <w:rFonts w:ascii="Arial" w:hAnsi="Arial" w:cs="Arial"/>
          <w:color w:val="00B0F0"/>
        </w:rPr>
        <w:fldChar w:fldCharType="end"/>
      </w:r>
      <w:r w:rsidRPr="00BC6844">
        <w:rPr>
          <w:rFonts w:ascii="Arial" w:hAnsi="Arial" w:cs="Arial"/>
          <w:color w:val="00B0F0"/>
        </w:rPr>
        <w:t xml:space="preserve">. Although the molecular tools can improve the accuracy of the OSCC diagnosis, </w:t>
      </w:r>
      <w:proofErr w:type="gramStart"/>
      <w:r w:rsidRPr="00BC6844">
        <w:rPr>
          <w:rFonts w:ascii="Arial" w:hAnsi="Arial" w:cs="Arial"/>
          <w:color w:val="00B0F0"/>
        </w:rPr>
        <w:t>those sophisticated tools is</w:t>
      </w:r>
      <w:proofErr w:type="gramEnd"/>
      <w:r w:rsidRPr="00BC6844">
        <w:rPr>
          <w:rFonts w:ascii="Arial" w:hAnsi="Arial" w:cs="Arial"/>
          <w:color w:val="00B0F0"/>
        </w:rPr>
        <w:t xml:space="preserve"> difficult of using in clinical exam due to expensive and critical for sample quality.</w:t>
      </w:r>
    </w:p>
    <w:p w:rsidR="00943170" w:rsidRPr="00BC6844" w:rsidRDefault="00943170" w:rsidP="00303E3C">
      <w:pPr>
        <w:spacing w:line="480" w:lineRule="auto"/>
        <w:ind w:firstLine="420"/>
        <w:jc w:val="both"/>
        <w:rPr>
          <w:rFonts w:ascii="Arial" w:hAnsi="Arial" w:cs="Arial"/>
          <w:color w:val="00B0F0"/>
        </w:rPr>
      </w:pPr>
      <w:r w:rsidRPr="00BC6844">
        <w:rPr>
          <w:rFonts w:ascii="Arial" w:hAnsi="Arial" w:cs="Arial"/>
          <w:color w:val="00B0F0"/>
        </w:rPr>
        <w:t xml:space="preserve">  The </w:t>
      </w:r>
      <w:proofErr w:type="spellStart"/>
      <w:r w:rsidRPr="00BC6844">
        <w:rPr>
          <w:rFonts w:ascii="Arial" w:hAnsi="Arial" w:cs="Arial"/>
          <w:color w:val="00B0F0"/>
        </w:rPr>
        <w:t>exfoliative</w:t>
      </w:r>
      <w:proofErr w:type="spellEnd"/>
      <w:r w:rsidRPr="00BC6844">
        <w:rPr>
          <w:rFonts w:ascii="Arial" w:hAnsi="Arial" w:cs="Arial"/>
          <w:color w:val="00B0F0"/>
        </w:rPr>
        <w:t xml:space="preserve"> cytology has already been used in diagnosing oral cancer and premalignant diseases in recent years. </w:t>
      </w:r>
      <w:proofErr w:type="spellStart"/>
      <w:r w:rsidRPr="00BC6844">
        <w:rPr>
          <w:rFonts w:ascii="Arial" w:hAnsi="Arial" w:cs="Arial"/>
          <w:color w:val="00B0F0"/>
        </w:rPr>
        <w:t>Exfoliative</w:t>
      </w:r>
      <w:proofErr w:type="spellEnd"/>
      <w:r w:rsidRPr="00BC6844">
        <w:rPr>
          <w:rFonts w:ascii="Arial" w:hAnsi="Arial" w:cs="Arial"/>
          <w:color w:val="00B0F0"/>
        </w:rPr>
        <w:t xml:space="preserve"> cytology is always assisted with DNA quantitative analysis </w:t>
      </w:r>
      <w:r w:rsidR="00EE4021" w:rsidRPr="00BC6844">
        <w:rPr>
          <w:rFonts w:ascii="Arial" w:hAnsi="Arial" w:cs="Arial"/>
          <w:color w:val="00B0F0"/>
        </w:rPr>
        <w:fldChar w:fldCharType="begin">
          <w:fldData xml:space="preserve">PEVuZE5vdGU+PENpdGU+PEF1dGhvcj5QZW50ZW5lcm88L0F1dGhvcj48WWVhcj4yMDA5PC9ZZWFy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==
</w:fldData>
        </w:fldChar>
      </w:r>
      <w:r w:rsidR="00ED4DE6" w:rsidRPr="00BC6844">
        <w:rPr>
          <w:rFonts w:ascii="Arial" w:hAnsi="Arial" w:cs="Arial"/>
          <w:color w:val="00B0F0"/>
        </w:rPr>
        <w:instrText xml:space="preserve"> ADDIN EN.CITE </w:instrText>
      </w:r>
      <w:r w:rsidR="00EE4021" w:rsidRPr="00BC6844">
        <w:rPr>
          <w:rFonts w:ascii="Arial" w:hAnsi="Arial" w:cs="Arial"/>
          <w:color w:val="00B0F0"/>
        </w:rPr>
        <w:fldChar w:fldCharType="begin">
          <w:fldData xml:space="preserve">PEVuZE5vdGU+PENpdGU+PEF1dGhvcj5QZW50ZW5lcm88L0F1dGhvcj48WWVhcj4yMDA5PC9ZZWFy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==
</w:fldData>
        </w:fldChar>
      </w:r>
      <w:r w:rsidR="00ED4DE6" w:rsidRPr="00BC6844">
        <w:rPr>
          <w:rFonts w:ascii="Arial" w:hAnsi="Arial" w:cs="Arial"/>
          <w:color w:val="00B0F0"/>
        </w:rPr>
        <w:instrText xml:space="preserve"> ADDIN EN.CITE.DATA </w:instrText>
      </w:r>
      <w:r w:rsidR="00EE4021" w:rsidRPr="00BC6844">
        <w:rPr>
          <w:rFonts w:ascii="Arial" w:hAnsi="Arial" w:cs="Arial"/>
          <w:color w:val="00B0F0"/>
        </w:rPr>
      </w:r>
      <w:r w:rsidR="00EE4021" w:rsidRPr="00BC6844">
        <w:rPr>
          <w:rFonts w:ascii="Arial" w:hAnsi="Arial" w:cs="Arial"/>
          <w:color w:val="00B0F0"/>
        </w:rPr>
        <w:fldChar w:fldCharType="end"/>
      </w:r>
      <w:r w:rsidR="00EE4021" w:rsidRPr="00BC6844">
        <w:rPr>
          <w:rFonts w:ascii="Arial" w:hAnsi="Arial" w:cs="Arial"/>
          <w:color w:val="00B0F0"/>
        </w:rPr>
      </w:r>
      <w:r w:rsidR="00EE4021" w:rsidRPr="00BC6844">
        <w:rPr>
          <w:rFonts w:ascii="Arial" w:hAnsi="Arial" w:cs="Arial"/>
          <w:color w:val="00B0F0"/>
        </w:rPr>
        <w:fldChar w:fldCharType="separate"/>
      </w:r>
      <w:r w:rsidR="00ED4DE6" w:rsidRPr="00BC6844">
        <w:rPr>
          <w:rFonts w:ascii="Arial" w:hAnsi="Arial" w:cs="Arial"/>
          <w:color w:val="00B0F0"/>
        </w:rPr>
        <w:t>[19]</w:t>
      </w:r>
      <w:r w:rsidR="00EE4021" w:rsidRPr="00BC6844">
        <w:rPr>
          <w:rFonts w:ascii="Arial" w:hAnsi="Arial" w:cs="Arial"/>
          <w:color w:val="00B0F0"/>
        </w:rPr>
        <w:fldChar w:fldCharType="end"/>
      </w:r>
      <w:r w:rsidRPr="00BC6844">
        <w:rPr>
          <w:rFonts w:ascii="Arial" w:hAnsi="Arial" w:cs="Arial"/>
          <w:color w:val="00B0F0"/>
        </w:rPr>
        <w:t xml:space="preserve">, </w:t>
      </w:r>
      <w:proofErr w:type="spellStart"/>
      <w:r w:rsidRPr="00BC6844">
        <w:rPr>
          <w:rFonts w:ascii="Arial" w:hAnsi="Arial" w:cs="Arial"/>
          <w:color w:val="00B0F0"/>
        </w:rPr>
        <w:t>mivronucleus</w:t>
      </w:r>
      <w:proofErr w:type="spellEnd"/>
      <w:r w:rsidRPr="00BC6844">
        <w:rPr>
          <w:rFonts w:ascii="Arial" w:hAnsi="Arial" w:cs="Arial"/>
          <w:color w:val="00B0F0"/>
        </w:rPr>
        <w:t xml:space="preserve"> analysis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&lt;EndNote&gt;&lt;Cite&gt;&lt;Author&gt;Jadhav&lt;/Author&gt;&lt;Year&gt;2011&lt;/Year&gt;&lt;RecNum&gt;167&lt;/RecNum&gt;&lt;record&gt;&lt;rec-number&gt;167&lt;/rec-number&gt;&lt;foreign-keys&gt;&lt;key app="EN" db-id="szvadvxzx5tpwze0vpqpdxe9ds0x5wt0s5d2"&gt;167&lt;/key&gt;&lt;/foreign-keys&gt;&lt;ref-type name="Journal Article"&gt;17&lt;/ref-type&gt;&lt;contributors&gt;&lt;authors&gt;&lt;author&gt;Jadhav, K.&lt;/author&gt;&lt;author&gt;Gupta, N.&lt;/author&gt;&lt;author&gt;Ahmed, M. B.&lt;/author&gt;&lt;/authors&gt;&lt;/contributors&gt;&lt;auth-address&gt;Department of Oral Pathology and Microbiology, Rural Dental College, Loni, India.&lt;/auth-address&gt;&lt;titles&gt;&lt;title&gt;Micronuclei: An essential biomarker in oral exfoliated cells for grading of oral squamous cell carcinoma&lt;/title&gt;&lt;secondary-title&gt;J Cytol&lt;/secondary-title&gt;&lt;/titles&gt;&lt;periodical&gt;&lt;full-title&gt;J Cytol&lt;/full-title&gt;&lt;/periodical&gt;&lt;pages&gt;7-12&lt;/pages&gt;&lt;volume&gt;28&lt;/volume&gt;&lt;number&gt;1&lt;/number&gt;&lt;edition&gt;2011/05/10&lt;/edition&gt;&lt;dates&gt;&lt;year&gt;2011&lt;/year&gt;&lt;pub-dates&gt;&lt;date&gt;Jan&lt;/date&gt;&lt;/pub-dates&gt;&lt;/dates&gt;&lt;isbn&gt;0974-5165 (Electronic)&amp;#xD;0970-9371 (Linking)&lt;/isbn&gt;&lt;accession-num&gt;21552400&lt;/accession-num&gt;&lt;urls&gt;&lt;related-urls&gt;&lt;url&gt;http://www.ncbi.nlm.nih.gov/entrez/query.fcgi?cmd=Retrieve&amp;amp;db=PubMed&amp;amp;dopt=Citation&amp;amp;list_uids=21552400&lt;/url&gt;&lt;/related-urls&gt;&lt;/urls&gt;&lt;custom2&gt;3083537&lt;/custom2&gt;&lt;electronic-resource-num&gt;10.4103/0970-9371.76941&lt;/electronic-resource-num&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[20]</w:t>
      </w:r>
      <w:r w:rsidR="00EE4021" w:rsidRPr="00BC6844">
        <w:rPr>
          <w:rFonts w:ascii="Arial" w:hAnsi="Arial" w:cs="Arial"/>
          <w:color w:val="00B0F0"/>
        </w:rPr>
        <w:fldChar w:fldCharType="end"/>
      </w:r>
      <w:r w:rsidRPr="00BC6844">
        <w:rPr>
          <w:rFonts w:ascii="Arial" w:hAnsi="Arial" w:cs="Arial"/>
          <w:color w:val="00B0F0"/>
        </w:rPr>
        <w:t xml:space="preserve"> and </w:t>
      </w:r>
      <w:proofErr w:type="spellStart"/>
      <w:r w:rsidRPr="00BC6844">
        <w:rPr>
          <w:rFonts w:ascii="Arial" w:hAnsi="Arial" w:cs="Arial"/>
          <w:color w:val="00B0F0"/>
        </w:rPr>
        <w:t>nucleolar</w:t>
      </w:r>
      <w:proofErr w:type="spellEnd"/>
      <w:r w:rsidRPr="00BC6844">
        <w:rPr>
          <w:rFonts w:ascii="Arial" w:hAnsi="Arial" w:cs="Arial"/>
          <w:color w:val="00B0F0"/>
        </w:rPr>
        <w:t xml:space="preserve"> organizer regions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&lt;EndNote&gt;&lt;Cite&gt;&lt;Author&gt;Remmerbach&lt;/Author&gt;&lt;Year&gt;2003&lt;/Year&gt;&lt;RecNum&gt;166&lt;/RecNum&gt;&lt;record&gt;&lt;rec-number&gt;166&lt;/rec-number&gt;&lt;foreign-keys&gt;&lt;key app="EN" db-id="szvadvxzx5tpwze0vpqpdxe9ds0x5wt0s5d2"&gt;166&lt;/key&gt;&lt;/foreign-keys&gt;&lt;ref-type name="Journal Article"&gt;17&lt;/ref-type&gt;&lt;contributors&gt;&lt;authors&gt;&lt;author&gt;Remmerbach, T. W.&lt;/author&gt;&lt;author&gt;Weidenbach, H.&lt;/author&gt;&lt;author&gt;Muller, C.&lt;/author&gt;&lt;author&gt;Hemprich, A.&lt;/author&gt;&lt;author&gt;Pomjanski, N.&lt;/author&gt;&lt;author&gt;Buckstegge, B.&lt;/author&gt;&lt;author&gt;Bocking, A.&lt;/author&gt;&lt;/authors&gt;&lt;/contributors&gt;&lt;auth-address&gt;Department of Oral, Maxillofacial and Facial Plastic Surgery, University of Leipzig, Nurnberger Strasse 57, D-04103 Leipzig, Germany. remmt@medizin.uni-leipzig.de&lt;/auth-address&gt;&lt;titles&gt;&lt;title&gt;Diagnostic value of nucleolar organizer regions (AgNORs) in brush biopsies of suspicious lesions of the oral cavity&lt;/title&gt;&lt;secondary-title&gt;Anal Cell Pathol&lt;/secondary-title&gt;&lt;/titles&gt;&lt;periodical&gt;&lt;full-title&gt;Anal Cell Pathol&lt;/full-title&gt;&lt;/periodical&gt;&lt;pages&gt;139-46&lt;/pages&gt;&lt;volume&gt;25&lt;/volume&gt;&lt;number&gt;3&lt;/number&gt;&lt;edition&gt;2003/05/31&lt;/edition&gt;&lt;keywords&gt;&lt;keyword&gt;Adult&lt;/keyword&gt;&lt;keyword&gt;Aged&lt;/keyword&gt;&lt;keyword&gt;Aged, 80 and over&lt;/keyword&gt;&lt;keyword&gt;Carcinoma, Squamous Cell/*diagnosis/*pathology&lt;/keyword&gt;&lt;keyword&gt;Case-Control Studies&lt;/keyword&gt;&lt;keyword&gt;Cytodiagnosis&lt;/keyword&gt;&lt;keyword&gt;Female&lt;/keyword&gt;&lt;keyword&gt;Humans&lt;/keyword&gt;&lt;keyword&gt;Leukoplakia, Oral/diagnosis/pathology&lt;/keyword&gt;&lt;keyword&gt;Male&lt;/keyword&gt;&lt;keyword&gt;Middle Aged&lt;/keyword&gt;&lt;keyword&gt;Mouth Neoplasms/*diagnosis/*pathology&lt;/keyword&gt;&lt;keyword&gt;Nucleolus Organizer Region/*pathology&lt;/keyword&gt;&lt;keyword&gt;Silver&lt;/keyword&gt;&lt;keyword&gt;Staining and Labeling&lt;/keyword&gt;&lt;/keywords&gt;&lt;dates&gt;&lt;year&gt;2003&lt;/year&gt;&lt;/dates&gt;&lt;isbn&gt;0921-8912 (Print)&amp;#xD;0921-8912 (Linking)&lt;/isbn&gt;&lt;accession-num&gt;12775918&lt;/accession-num&gt;&lt;urls&gt;&lt;related-urls&gt;&lt;url&gt;http://www.ncbi.nlm.nih.gov/entrez/query.fcgi?cmd=Retrieve&amp;amp;db=PubMed&amp;amp;dopt=Citation&amp;amp;list_uids=12775918&lt;/url&gt;&lt;/related-urls&gt;&lt;/urls&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[21]</w:t>
      </w:r>
      <w:r w:rsidR="00EE4021" w:rsidRPr="00BC6844">
        <w:rPr>
          <w:rFonts w:ascii="Arial" w:hAnsi="Arial" w:cs="Arial"/>
          <w:color w:val="00B0F0"/>
        </w:rPr>
        <w:fldChar w:fldCharType="end"/>
      </w:r>
      <w:r w:rsidRPr="00BC6844">
        <w:rPr>
          <w:rFonts w:ascii="Arial" w:hAnsi="Arial" w:cs="Arial"/>
          <w:color w:val="00B0F0"/>
        </w:rPr>
        <w:t xml:space="preserve">. Currently, </w:t>
      </w:r>
      <w:proofErr w:type="spellStart"/>
      <w:r w:rsidRPr="00BC6844">
        <w:rPr>
          <w:rFonts w:ascii="Arial" w:hAnsi="Arial" w:cs="Arial"/>
          <w:color w:val="00B0F0"/>
        </w:rPr>
        <w:t>exfoliative</w:t>
      </w:r>
      <w:proofErr w:type="spellEnd"/>
      <w:r w:rsidRPr="00BC6844">
        <w:rPr>
          <w:rFonts w:ascii="Arial" w:hAnsi="Arial" w:cs="Arial"/>
          <w:color w:val="00B0F0"/>
        </w:rPr>
        <w:t xml:space="preserve"> cytology and DNA quantitative analysis is increasingly used for early detection of oral cancer </w:t>
      </w:r>
      <w:r w:rsidR="00EE4021" w:rsidRPr="00BC6844">
        <w:rPr>
          <w:rFonts w:ascii="Arial" w:hAnsi="Arial" w:cs="Arial"/>
          <w:color w:val="00B0F0"/>
        </w:rPr>
        <w:fldChar w:fldCharType="begin"/>
      </w:r>
      <w:r w:rsidR="00ED4DE6" w:rsidRPr="00BC6844">
        <w:rPr>
          <w:rFonts w:ascii="Arial" w:hAnsi="Arial" w:cs="Arial"/>
          <w:color w:val="00B0F0"/>
        </w:rPr>
        <w:instrText xml:space="preserve"> ADDIN EN.CITE &lt;EndNote&gt;&lt;Cite&gt;&lt;Author&gt;Mehrotra&lt;/Author&gt;&lt;Year&gt;2009&lt;/Year&gt;&lt;RecNum&gt;168&lt;/RecNum&gt;&lt;record&gt;&lt;rec-number&gt;168&lt;/rec-number&gt;&lt;foreign-keys&gt;&lt;key app="EN" db-id="szvadvxzx5tpwze0vpqpdxe9ds0x5wt0s5d2"&gt;168&lt;/key&gt;&lt;/foreign-keys&gt;&lt;ref-type name="Journal Article"&gt;17&lt;/ref-type&gt;&lt;contributors&gt;&lt;authors&gt;&lt;author&gt;Mehrotra, R.&lt;/author&gt;&lt;author&gt;Hullmann, M.&lt;/author&gt;&lt;author&gt;Smeets, R.&lt;/author&gt;&lt;author&gt;Reichert, T. E.&lt;/author&gt;&lt;author&gt;Driemel, O.&lt;/author&gt;&lt;/authors&gt;&lt;/contributors&gt;&lt;auth-address&gt;Department of Pathology, Moti Lal Nehru Medical College, Allahabad, India. rm8509@gmail.com&lt;/auth-address&gt;&lt;titles&gt;&lt;title&gt;Oral cytology revisited&lt;/title&gt;&lt;secondary-title&gt;J Oral Pathol Med&lt;/secondary-title&gt;&lt;/titles&gt;&lt;periodical&gt;&lt;full-title&gt;J Oral Pathol Med&lt;/full-title&gt;&lt;/periodical&gt;&lt;pages&gt;161-6&lt;/pages&gt;&lt;volume&gt;38&lt;/volume&gt;&lt;number&gt;2&lt;/number&gt;&lt;edition&gt;2009/02/13&lt;/edition&gt;&lt;keywords&gt;&lt;keyword&gt;Cell Shape&lt;/keyword&gt;&lt;keyword&gt;Cytodiagnosis/*instrumentation/*methods&lt;/keyword&gt;&lt;keyword&gt;Histocytochemistry&lt;/keyword&gt;&lt;keyword&gt;Humans&lt;/keyword&gt;&lt;keyword&gt;Image Cytometry&lt;/keyword&gt;&lt;keyword&gt;Image Processing, Computer-Assisted&lt;/keyword&gt;&lt;keyword&gt;Keratins/immunology&lt;/keyword&gt;&lt;keyword&gt;Mouth Neoplasms/*pathology&lt;/keyword&gt;&lt;keyword&gt;Neoplasm Proteins/analysis&lt;/keyword&gt;&lt;keyword&gt;Nucleolus Organizer Region/pathology&lt;/keyword&gt;&lt;keyword&gt;Ploidies&lt;/keyword&gt;&lt;keyword&gt;Protein Array Analysis&lt;/keyword&gt;&lt;keyword&gt;Sensitivity and Specificity&lt;/keyword&gt;&lt;/keywords&gt;&lt;dates&gt;&lt;year&gt;2009&lt;/year&gt;&lt;pub-dates&gt;&lt;date&gt;Feb&lt;/date&gt;&lt;/pub-dates&gt;&lt;/dates&gt;&lt;isbn&gt;1600-0714 (Electronic)&amp;#xD;0904-2512 (Linking)&lt;/isbn&gt;&lt;accession-num&gt;19213102&lt;/accession-num&gt;&lt;urls&gt;&lt;related-urls&gt;&lt;url&gt;http://www.ncbi.nlm.nih.gov/entrez/query.fcgi?cmd=Retrieve&amp;amp;db=PubMed&amp;amp;dopt=Citation&amp;amp;list_uids=19213102&lt;/url&gt;&lt;/related-urls&gt;&lt;/urls&gt;&lt;language&gt;eng&lt;/language&gt;&lt;/record&gt;&lt;/Cite&gt;&lt;/EndNote&gt;</w:instrText>
      </w:r>
      <w:r w:rsidR="00EE4021" w:rsidRPr="00BC6844">
        <w:rPr>
          <w:rFonts w:ascii="Arial" w:hAnsi="Arial" w:cs="Arial"/>
          <w:color w:val="00B0F0"/>
        </w:rPr>
        <w:fldChar w:fldCharType="separate"/>
      </w:r>
      <w:r w:rsidR="00ED4DE6" w:rsidRPr="00BC6844">
        <w:rPr>
          <w:rFonts w:ascii="Arial" w:hAnsi="Arial" w:cs="Arial"/>
          <w:color w:val="00B0F0"/>
        </w:rPr>
        <w:t>[22]</w:t>
      </w:r>
      <w:r w:rsidR="00EE4021" w:rsidRPr="00BC6844">
        <w:rPr>
          <w:rFonts w:ascii="Arial" w:hAnsi="Arial" w:cs="Arial"/>
          <w:color w:val="00B0F0"/>
        </w:rPr>
        <w:fldChar w:fldCharType="end"/>
      </w:r>
      <w:r w:rsidRPr="00BC6844">
        <w:rPr>
          <w:rFonts w:ascii="Arial" w:hAnsi="Arial" w:cs="Arial"/>
          <w:color w:val="00B0F0"/>
        </w:rPr>
        <w:t xml:space="preserve">. It has high sensitivity and specificity, which can up to 100% </w:t>
      </w:r>
      <w:r w:rsidR="00EE4021" w:rsidRPr="00BC6844">
        <w:rPr>
          <w:rFonts w:ascii="Arial" w:hAnsi="Arial" w:cs="Arial"/>
          <w:color w:val="00B0F0"/>
        </w:rPr>
        <w:fldChar w:fldCharType="begin">
          <w:fldData xml:space="preserve">PEVuZE5vdGU+PENpdGU+PEF1dGhvcj5NYXJha2k8L0F1dGhvcj48WWVhcj4yMDA0PC9ZZWFyPjxS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</w:fldData>
        </w:fldChar>
      </w:r>
      <w:r w:rsidR="00ED4DE6" w:rsidRPr="00BC6844">
        <w:rPr>
          <w:rFonts w:ascii="Arial" w:hAnsi="Arial" w:cs="Arial"/>
          <w:color w:val="00B0F0"/>
        </w:rPr>
        <w:instrText xml:space="preserve"> ADDIN EN.CITE </w:instrText>
      </w:r>
      <w:r w:rsidR="00EE4021" w:rsidRPr="00BC6844">
        <w:rPr>
          <w:rFonts w:ascii="Arial" w:hAnsi="Arial" w:cs="Arial"/>
          <w:color w:val="00B0F0"/>
        </w:rPr>
        <w:fldChar w:fldCharType="begin">
          <w:fldData xml:space="preserve">PEVuZE5vdGU+PENpdGU+PEF1dGhvcj5NYXJha2k8L0F1dGhvcj48WWVhcj4yMDA0PC9ZZWFyPjxS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</w:fldData>
        </w:fldChar>
      </w:r>
      <w:r w:rsidR="00ED4DE6" w:rsidRPr="00BC6844">
        <w:rPr>
          <w:rFonts w:ascii="Arial" w:hAnsi="Arial" w:cs="Arial"/>
          <w:color w:val="00B0F0"/>
        </w:rPr>
        <w:instrText xml:space="preserve"> ADDIN EN.CITE.DATA </w:instrText>
      </w:r>
      <w:r w:rsidR="00EE4021" w:rsidRPr="00BC6844">
        <w:rPr>
          <w:rFonts w:ascii="Arial" w:hAnsi="Arial" w:cs="Arial"/>
          <w:color w:val="00B0F0"/>
        </w:rPr>
      </w:r>
      <w:r w:rsidR="00EE4021" w:rsidRPr="00BC6844">
        <w:rPr>
          <w:rFonts w:ascii="Arial" w:hAnsi="Arial" w:cs="Arial"/>
          <w:color w:val="00B0F0"/>
        </w:rPr>
        <w:fldChar w:fldCharType="end"/>
      </w:r>
      <w:r w:rsidR="00EE4021" w:rsidRPr="00BC6844">
        <w:rPr>
          <w:rFonts w:ascii="Arial" w:hAnsi="Arial" w:cs="Arial"/>
          <w:color w:val="00B0F0"/>
        </w:rPr>
      </w:r>
      <w:r w:rsidR="00EE4021" w:rsidRPr="00BC6844">
        <w:rPr>
          <w:rFonts w:ascii="Arial" w:hAnsi="Arial" w:cs="Arial"/>
          <w:color w:val="00B0F0"/>
        </w:rPr>
        <w:fldChar w:fldCharType="separate"/>
      </w:r>
      <w:r w:rsidR="00ED4DE6" w:rsidRPr="00BC6844">
        <w:rPr>
          <w:rFonts w:ascii="Arial" w:hAnsi="Arial" w:cs="Arial"/>
          <w:color w:val="00B0F0"/>
        </w:rPr>
        <w:t>[5,19,23,24,25]</w:t>
      </w:r>
      <w:r w:rsidR="00EE4021" w:rsidRPr="00BC6844">
        <w:rPr>
          <w:rFonts w:ascii="Arial" w:hAnsi="Arial" w:cs="Arial"/>
          <w:color w:val="00B0F0"/>
        </w:rPr>
        <w:fldChar w:fldCharType="end"/>
      </w:r>
      <w:r w:rsidRPr="00BC6844">
        <w:rPr>
          <w:rFonts w:ascii="Arial" w:hAnsi="Arial" w:cs="Arial"/>
          <w:color w:val="00B0F0"/>
        </w:rPr>
        <w:t>. However, as for risk stratification for OLK patients, DNA quantitative analysis cannot assess it well. Meanwhile, the diagnosis criterion of DNA quantitative analysis only used fewer data of the DNA index (DI</w:t>
      </w:r>
      <w:proofErr w:type="gramStart"/>
      <w:r w:rsidRPr="00BC6844">
        <w:rPr>
          <w:rFonts w:ascii="Arial" w:hAnsi="Arial" w:cs="Arial"/>
          <w:color w:val="00B0F0"/>
        </w:rPr>
        <w:t>), that</w:t>
      </w:r>
      <w:proofErr w:type="gramEnd"/>
      <w:r w:rsidRPr="00BC6844">
        <w:rPr>
          <w:rFonts w:ascii="Arial" w:hAnsi="Arial" w:cs="Arial"/>
          <w:color w:val="00B0F0"/>
        </w:rPr>
        <w:t xml:space="preserve"> lost lots of </w:t>
      </w:r>
      <w:r w:rsidRPr="00BC6844">
        <w:rPr>
          <w:rFonts w:ascii="Arial" w:hAnsi="Arial" w:cs="Arial"/>
          <w:color w:val="00B0F0"/>
        </w:rPr>
        <w:lastRenderedPageBreak/>
        <w:t xml:space="preserve">information. Above all, there is a need quantitatively assess the cancer risk of OLK lesions. But the challenge is data analysis. There are 3 cell populations (diploid cells, </w:t>
      </w:r>
      <w:proofErr w:type="spellStart"/>
      <w:r w:rsidRPr="00BC6844">
        <w:rPr>
          <w:rFonts w:ascii="Arial" w:hAnsi="Arial" w:cs="Arial"/>
          <w:color w:val="00B0F0"/>
        </w:rPr>
        <w:t>tetraploid</w:t>
      </w:r>
      <w:proofErr w:type="spellEnd"/>
      <w:r w:rsidRPr="00BC6844">
        <w:rPr>
          <w:rFonts w:ascii="Arial" w:hAnsi="Arial" w:cs="Arial"/>
          <w:color w:val="00B0F0"/>
        </w:rPr>
        <w:t xml:space="preserve"> cells and </w:t>
      </w:r>
      <w:proofErr w:type="spellStart"/>
      <w:r w:rsidRPr="00BC6844">
        <w:rPr>
          <w:rFonts w:ascii="Arial" w:hAnsi="Arial" w:cs="Arial"/>
          <w:color w:val="00B0F0"/>
        </w:rPr>
        <w:t>aneupoid</w:t>
      </w:r>
      <w:proofErr w:type="spellEnd"/>
      <w:r w:rsidRPr="00BC6844">
        <w:rPr>
          <w:rFonts w:ascii="Arial" w:hAnsi="Arial" w:cs="Arial"/>
          <w:color w:val="00B0F0"/>
        </w:rPr>
        <w:t xml:space="preserve"> cells) with a large diploid cell population. Unfortunately, the very small population of </w:t>
      </w:r>
      <w:proofErr w:type="spellStart"/>
      <w:r w:rsidRPr="00BC6844">
        <w:rPr>
          <w:rFonts w:ascii="Arial" w:hAnsi="Arial" w:cs="Arial"/>
          <w:color w:val="00B0F0"/>
        </w:rPr>
        <w:t>aneupoid</w:t>
      </w:r>
      <w:proofErr w:type="spellEnd"/>
      <w:r w:rsidRPr="00BC6844">
        <w:rPr>
          <w:rFonts w:ascii="Arial" w:hAnsi="Arial" w:cs="Arial"/>
          <w:color w:val="00B0F0"/>
        </w:rPr>
        <w:t xml:space="preserve"> cells are important, which need to </w:t>
      </w:r>
      <w:proofErr w:type="gramStart"/>
      <w:r w:rsidRPr="00BC6844">
        <w:rPr>
          <w:rFonts w:ascii="Arial" w:hAnsi="Arial" w:cs="Arial"/>
          <w:color w:val="00B0F0"/>
        </w:rPr>
        <w:t>amplified</w:t>
      </w:r>
      <w:proofErr w:type="gramEnd"/>
      <w:r w:rsidRPr="00BC6844">
        <w:rPr>
          <w:rFonts w:ascii="Arial" w:hAnsi="Arial" w:cs="Arial"/>
          <w:color w:val="00B0F0"/>
        </w:rPr>
        <w:t xml:space="preserve"> this signal. Therefore we developed a statistical method to meet this need.</w:t>
      </w:r>
    </w:p>
    <w:p w:rsidR="00943170" w:rsidRPr="00BC6844" w:rsidRDefault="00943170" w:rsidP="00303E3C">
      <w:pPr>
        <w:spacing w:line="480" w:lineRule="auto"/>
        <w:jc w:val="both"/>
        <w:rPr>
          <w:rFonts w:ascii="Arial" w:hAnsi="Arial" w:cs="Arial"/>
          <w:color w:val="00B0F0"/>
        </w:rPr>
      </w:pPr>
    </w:p>
    <w:p w:rsidR="00943170" w:rsidRPr="00B176EA" w:rsidRDefault="00943170" w:rsidP="00303E3C">
      <w:pPr>
        <w:spacing w:line="480" w:lineRule="auto"/>
        <w:jc w:val="both"/>
        <w:rPr>
          <w:rFonts w:ascii="Arial" w:hAnsi="Arial" w:cs="Arial"/>
        </w:rPr>
      </w:pPr>
      <w:r w:rsidRPr="00B176EA">
        <w:rPr>
          <w:rFonts w:ascii="Arial" w:hAnsi="Arial" w:cs="Arial"/>
        </w:rPr>
        <w:br w:type="page"/>
      </w:r>
    </w:p>
    <w:p w:rsidR="00943170" w:rsidRPr="00B176EA" w:rsidRDefault="00943170" w:rsidP="00303E3C">
      <w:pPr>
        <w:spacing w:line="480" w:lineRule="auto"/>
        <w:jc w:val="both"/>
        <w:rPr>
          <w:rFonts w:ascii="Arial" w:hAnsi="Arial" w:cs="Arial"/>
          <w:b/>
        </w:rPr>
      </w:pPr>
      <w:r w:rsidRPr="00B176EA">
        <w:rPr>
          <w:rFonts w:ascii="Arial" w:hAnsi="Arial" w:cs="Arial"/>
          <w:b/>
        </w:rPr>
        <w:lastRenderedPageBreak/>
        <w:t>Materials and Methods</w:t>
      </w:r>
    </w:p>
    <w:p w:rsidR="00943170" w:rsidRPr="00BC6844" w:rsidRDefault="00E9334B" w:rsidP="00122CF8">
      <w:pPr>
        <w:spacing w:after="0" w:line="480" w:lineRule="auto"/>
        <w:rPr>
          <w:rFonts w:ascii="Arial" w:hAnsi="Arial" w:cs="Arial"/>
          <w:b/>
          <w:color w:val="00B0F0"/>
        </w:rPr>
      </w:pPr>
      <w:r w:rsidRPr="00BC6844">
        <w:rPr>
          <w:rFonts w:ascii="Arial" w:hAnsi="Arial" w:cs="Arial"/>
          <w:b/>
          <w:color w:val="00B0F0"/>
        </w:rPr>
        <w:t>Clinical subjects</w:t>
      </w:r>
      <w:r w:rsidR="005C3EE3" w:rsidRPr="00BC6844">
        <w:rPr>
          <w:rFonts w:ascii="Arial" w:hAnsi="Arial" w:cs="Arial"/>
          <w:b/>
          <w:color w:val="00B0F0"/>
        </w:rPr>
        <w:t>, clinical data and follow-up</w:t>
      </w:r>
      <w:r w:rsidR="00943170" w:rsidRPr="00BC6844">
        <w:rPr>
          <w:rFonts w:ascii="Arial" w:hAnsi="Arial" w:cs="Arial"/>
          <w:b/>
          <w:color w:val="00B0F0"/>
        </w:rPr>
        <w:t xml:space="preserve"> </w:t>
      </w:r>
    </w:p>
    <w:p w:rsidR="00E9334B" w:rsidRPr="00BC6844" w:rsidRDefault="00943170" w:rsidP="00122CF8">
      <w:pPr>
        <w:pStyle w:val="ListParagraph"/>
        <w:spacing w:line="480" w:lineRule="auto"/>
        <w:ind w:leftChars="-1" w:left="-2" w:firstLine="440"/>
        <w:rPr>
          <w:rFonts w:ascii="Arial" w:hAnsi="Arial" w:cs="Arial"/>
          <w:color w:val="00B0F0"/>
          <w:sz w:val="22"/>
        </w:rPr>
      </w:pPr>
      <w:proofErr w:type="spellStart"/>
      <w:r w:rsidRPr="00BC6844">
        <w:rPr>
          <w:rFonts w:ascii="Arial" w:hAnsi="Arial" w:cs="Arial"/>
          <w:color w:val="00B0F0"/>
          <w:sz w:val="22"/>
        </w:rPr>
        <w:t>Exfoliative</w:t>
      </w:r>
      <w:proofErr w:type="spellEnd"/>
      <w:r w:rsidRPr="00BC6844">
        <w:rPr>
          <w:rFonts w:ascii="Arial" w:hAnsi="Arial" w:cs="Arial"/>
          <w:color w:val="00B0F0"/>
          <w:sz w:val="22"/>
        </w:rPr>
        <w:t xml:space="preserve"> cells including OLK (n=82), OSCC (n=93), and healthy oral mucosa (n=102) were obtained from Beijing </w:t>
      </w:r>
      <w:proofErr w:type="spellStart"/>
      <w:r w:rsidRPr="00BC6844">
        <w:rPr>
          <w:rFonts w:ascii="Arial" w:hAnsi="Arial" w:cs="Arial"/>
          <w:color w:val="00B0F0"/>
          <w:sz w:val="22"/>
        </w:rPr>
        <w:t>Stomatological</w:t>
      </w:r>
      <w:proofErr w:type="spellEnd"/>
      <w:r w:rsidRPr="00BC6844">
        <w:rPr>
          <w:rFonts w:ascii="Arial" w:hAnsi="Arial" w:cs="Arial"/>
          <w:color w:val="00B0F0"/>
          <w:sz w:val="22"/>
        </w:rPr>
        <w:t xml:space="preserve"> Hospital, Capital Medical University, using </w:t>
      </w:r>
      <w:proofErr w:type="spellStart"/>
      <w:r w:rsidRPr="00BC6844">
        <w:rPr>
          <w:rFonts w:ascii="Arial" w:hAnsi="Arial" w:cs="Arial"/>
          <w:color w:val="00B0F0"/>
          <w:sz w:val="22"/>
        </w:rPr>
        <w:t>cervibrush</w:t>
      </w:r>
      <w:proofErr w:type="spellEnd"/>
      <w:r w:rsidRPr="00BC6844">
        <w:rPr>
          <w:rFonts w:ascii="Arial" w:hAnsi="Arial" w:cs="Arial"/>
          <w:color w:val="00B0F0"/>
          <w:sz w:val="22"/>
        </w:rPr>
        <w:t xml:space="preserve"> (</w:t>
      </w:r>
      <w:proofErr w:type="spellStart"/>
      <w:r w:rsidRPr="00BC6844">
        <w:rPr>
          <w:rFonts w:ascii="Arial" w:hAnsi="Arial" w:cs="Arial"/>
          <w:color w:val="00B0F0"/>
          <w:sz w:val="22"/>
        </w:rPr>
        <w:t>Motic</w:t>
      </w:r>
      <w:proofErr w:type="spellEnd"/>
      <w:r w:rsidRPr="00BC6844">
        <w:rPr>
          <w:rFonts w:ascii="Arial" w:hAnsi="Arial" w:cs="Arial"/>
          <w:color w:val="00B0F0"/>
          <w:sz w:val="22"/>
        </w:rPr>
        <w:t xml:space="preserve">, China). </w:t>
      </w:r>
      <w:proofErr w:type="gramStart"/>
      <w:r w:rsidRPr="00BC6844">
        <w:rPr>
          <w:rFonts w:ascii="Arial" w:hAnsi="Arial" w:cs="Arial"/>
          <w:color w:val="00B0F0"/>
          <w:sz w:val="22"/>
        </w:rPr>
        <w:t>The general information as shown in Table 1.</w:t>
      </w:r>
      <w:proofErr w:type="gramEnd"/>
      <w:r w:rsidRPr="00BC6844">
        <w:rPr>
          <w:rFonts w:ascii="Arial" w:hAnsi="Arial" w:cs="Arial"/>
          <w:color w:val="00B0F0"/>
          <w:sz w:val="22"/>
        </w:rPr>
        <w:t xml:space="preserve"> Smokers were defined as smoked 1 cigarette or more per day for at </w:t>
      </w:r>
      <w:proofErr w:type="gramStart"/>
      <w:r w:rsidRPr="00BC6844">
        <w:rPr>
          <w:rFonts w:ascii="Arial" w:hAnsi="Arial" w:cs="Arial"/>
          <w:color w:val="00B0F0"/>
          <w:sz w:val="22"/>
        </w:rPr>
        <w:t>least  year</w:t>
      </w:r>
      <w:proofErr w:type="gramEnd"/>
      <w:r w:rsidRPr="00BC6844">
        <w:rPr>
          <w:rFonts w:ascii="Arial" w:hAnsi="Arial" w:cs="Arial"/>
          <w:color w:val="00B0F0"/>
          <w:sz w:val="22"/>
        </w:rPr>
        <w:t xml:space="preserve">. And the patients who had 1 or more drinks 3 times or more per week were categorized as drinkers </w:t>
      </w:r>
      <w:r w:rsidR="00EE4021" w:rsidRPr="00BC6844">
        <w:rPr>
          <w:rFonts w:ascii="Arial" w:hAnsi="Arial" w:cs="Arial"/>
          <w:color w:val="00B0F0"/>
          <w:sz w:val="22"/>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00ED4DE6" w:rsidRPr="00BC6844">
        <w:rPr>
          <w:rFonts w:ascii="Arial" w:hAnsi="Arial" w:cs="Arial"/>
          <w:color w:val="00B0F0"/>
          <w:sz w:val="22"/>
        </w:rPr>
        <w:instrText xml:space="preserve"> ADDIN EN.CITE </w:instrText>
      </w:r>
      <w:r w:rsidR="00EE4021" w:rsidRPr="00BC6844">
        <w:rPr>
          <w:rFonts w:ascii="Arial" w:hAnsi="Arial" w:cs="Arial"/>
          <w:color w:val="00B0F0"/>
          <w:sz w:val="22"/>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00ED4DE6" w:rsidRPr="00BC6844">
        <w:rPr>
          <w:rFonts w:ascii="Arial" w:hAnsi="Arial" w:cs="Arial"/>
          <w:color w:val="00B0F0"/>
          <w:sz w:val="22"/>
        </w:rPr>
        <w:instrText xml:space="preserve"> ADDIN EN.CITE.DATA </w:instrText>
      </w:r>
      <w:r w:rsidR="00EE4021" w:rsidRPr="00BC6844">
        <w:rPr>
          <w:rFonts w:ascii="Arial" w:hAnsi="Arial" w:cs="Arial"/>
          <w:color w:val="00B0F0"/>
          <w:sz w:val="22"/>
        </w:rPr>
      </w:r>
      <w:r w:rsidR="00EE4021" w:rsidRPr="00BC6844">
        <w:rPr>
          <w:rFonts w:ascii="Arial" w:hAnsi="Arial" w:cs="Arial"/>
          <w:color w:val="00B0F0"/>
          <w:sz w:val="22"/>
        </w:rPr>
        <w:fldChar w:fldCharType="end"/>
      </w:r>
      <w:r w:rsidR="00EE4021" w:rsidRPr="00BC6844">
        <w:rPr>
          <w:rFonts w:ascii="Arial" w:hAnsi="Arial" w:cs="Arial"/>
          <w:color w:val="00B0F0"/>
          <w:sz w:val="22"/>
        </w:rPr>
      </w:r>
      <w:r w:rsidR="00EE4021" w:rsidRPr="00BC6844">
        <w:rPr>
          <w:rFonts w:ascii="Arial" w:hAnsi="Arial" w:cs="Arial"/>
          <w:color w:val="00B0F0"/>
          <w:sz w:val="22"/>
        </w:rPr>
        <w:fldChar w:fldCharType="separate"/>
      </w:r>
      <w:r w:rsidR="00ED4DE6" w:rsidRPr="00BC6844">
        <w:rPr>
          <w:rFonts w:ascii="Arial" w:hAnsi="Arial" w:cs="Arial"/>
          <w:color w:val="00B0F0"/>
          <w:sz w:val="22"/>
        </w:rPr>
        <w:t>[11]</w:t>
      </w:r>
      <w:r w:rsidR="00EE4021" w:rsidRPr="00BC6844">
        <w:rPr>
          <w:rFonts w:ascii="Arial" w:hAnsi="Arial" w:cs="Arial"/>
          <w:color w:val="00B0F0"/>
          <w:sz w:val="22"/>
        </w:rPr>
        <w:fldChar w:fldCharType="end"/>
      </w:r>
      <w:r w:rsidRPr="00BC6844">
        <w:rPr>
          <w:rFonts w:ascii="Arial" w:hAnsi="Arial" w:cs="Arial"/>
          <w:color w:val="00B0F0"/>
          <w:sz w:val="22"/>
        </w:rPr>
        <w:t xml:space="preserve">. The study was approved by the ethical committee and all patients signed the informed consent. </w:t>
      </w:r>
    </w:p>
    <w:p w:rsidR="005C3EE3" w:rsidRPr="00BC6844" w:rsidRDefault="005C3EE3" w:rsidP="00E9334B">
      <w:pPr>
        <w:pStyle w:val="ListParagraph"/>
        <w:spacing w:line="480" w:lineRule="auto"/>
        <w:ind w:leftChars="-1" w:left="-2" w:firstLineChars="0" w:firstLine="2"/>
        <w:rPr>
          <w:rFonts w:ascii="Arial" w:hAnsi="Arial" w:cs="Arial"/>
          <w:color w:val="00B0F0"/>
          <w:sz w:val="22"/>
        </w:rPr>
      </w:pPr>
      <w:r w:rsidRPr="00BC6844">
        <w:rPr>
          <w:rFonts w:ascii="Arial" w:hAnsi="Arial" w:cs="Arial"/>
          <w:color w:val="00B0F0"/>
          <w:sz w:val="22"/>
        </w:rPr>
        <w:tab/>
      </w:r>
    </w:p>
    <w:p w:rsidR="00E9334B" w:rsidRPr="00BC6844" w:rsidRDefault="005C3EE3" w:rsidP="00E9334B">
      <w:pPr>
        <w:pStyle w:val="ListParagraph"/>
        <w:spacing w:line="480" w:lineRule="auto"/>
        <w:ind w:leftChars="-1" w:left="-2" w:firstLineChars="0" w:firstLine="2"/>
        <w:rPr>
          <w:rFonts w:ascii="Arial" w:hAnsi="Arial" w:cs="Arial"/>
          <w:color w:val="00B0F0"/>
          <w:sz w:val="22"/>
        </w:rPr>
      </w:pPr>
      <w:r w:rsidRPr="00BC6844">
        <w:rPr>
          <w:rFonts w:ascii="Arial" w:hAnsi="Arial" w:cs="Arial"/>
          <w:color w:val="00B0F0"/>
          <w:sz w:val="22"/>
        </w:rPr>
        <w:tab/>
        <w:t xml:space="preserve">Every patients need to follow up to record the changes in signs and symptoms, and find whether there is a malignant transformation.  </w:t>
      </w:r>
    </w:p>
    <w:p w:rsidR="005C3EE3" w:rsidRPr="00BC6844" w:rsidRDefault="005C3EE3" w:rsidP="00E9334B">
      <w:pPr>
        <w:pStyle w:val="ListParagraph"/>
        <w:spacing w:line="480" w:lineRule="auto"/>
        <w:ind w:leftChars="-1" w:left="-2" w:firstLineChars="0" w:firstLine="2"/>
        <w:rPr>
          <w:rFonts w:ascii="Arial" w:hAnsi="Arial" w:cs="Arial"/>
          <w:color w:val="00B0F0"/>
          <w:sz w:val="22"/>
        </w:rPr>
      </w:pPr>
    </w:p>
    <w:p w:rsidR="005C3EE3" w:rsidRPr="00BC6844" w:rsidRDefault="005C3EE3" w:rsidP="00E9334B">
      <w:pPr>
        <w:pStyle w:val="ListParagraph"/>
        <w:spacing w:line="480" w:lineRule="auto"/>
        <w:ind w:leftChars="-1" w:left="-2" w:firstLineChars="0" w:firstLine="2"/>
        <w:rPr>
          <w:rFonts w:ascii="Arial" w:hAnsi="Arial" w:cs="Arial"/>
          <w:color w:val="00B0F0"/>
          <w:sz w:val="22"/>
        </w:rPr>
      </w:pPr>
      <w:r w:rsidRPr="00BC6844">
        <w:rPr>
          <w:rFonts w:ascii="Arial" w:hAnsi="Arial" w:cs="Arial"/>
          <w:color w:val="00B0F0"/>
          <w:sz w:val="22"/>
        </w:rPr>
        <w:tab/>
        <w:t>Y</w:t>
      </w:r>
      <w:r w:rsidR="00A63F10" w:rsidRPr="00BC6844">
        <w:rPr>
          <w:rFonts w:ascii="Arial" w:hAnsi="Arial" w:cs="Arial"/>
          <w:color w:val="00B0F0"/>
          <w:sz w:val="22"/>
        </w:rPr>
        <w:t>ao, Y</w:t>
      </w:r>
      <w:r w:rsidRPr="00BC6844">
        <w:rPr>
          <w:rFonts w:ascii="Arial" w:hAnsi="Arial" w:cs="Arial"/>
          <w:color w:val="00B0F0"/>
          <w:sz w:val="22"/>
        </w:rPr>
        <w:t>OU NEED TO DESCRIBE IN DETAIL HOW TO FOLLOW UP PATIENTS</w:t>
      </w:r>
    </w:p>
    <w:p w:rsidR="005C3EE3" w:rsidRPr="00BC6844" w:rsidRDefault="005C3EE3"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E9334B">
      <w:pPr>
        <w:pStyle w:val="ListParagraph"/>
        <w:spacing w:line="480" w:lineRule="auto"/>
        <w:ind w:leftChars="-1" w:left="-2" w:firstLineChars="0" w:firstLine="2"/>
        <w:rPr>
          <w:rFonts w:ascii="Arial" w:hAnsi="Arial" w:cs="Arial"/>
          <w:b/>
          <w:color w:val="00B0F0"/>
          <w:sz w:val="22"/>
        </w:rPr>
      </w:pPr>
      <w:proofErr w:type="spellStart"/>
      <w:r w:rsidRPr="00BC6844">
        <w:rPr>
          <w:rFonts w:ascii="Arial" w:hAnsi="Arial" w:cs="Arial"/>
          <w:b/>
          <w:color w:val="00B0F0"/>
          <w:sz w:val="22"/>
        </w:rPr>
        <w:t>Exfoliative</w:t>
      </w:r>
      <w:proofErr w:type="spellEnd"/>
      <w:r w:rsidRPr="00BC6844">
        <w:rPr>
          <w:rFonts w:ascii="Arial" w:hAnsi="Arial" w:cs="Arial"/>
          <w:b/>
          <w:color w:val="00B0F0"/>
          <w:sz w:val="22"/>
        </w:rPr>
        <w:t xml:space="preserve"> cytology</w:t>
      </w:r>
    </w:p>
    <w:p w:rsidR="00E9334B" w:rsidRPr="00BC6844" w:rsidRDefault="00E9334B" w:rsidP="00B176EA">
      <w:pPr>
        <w:pStyle w:val="ListParagraph"/>
        <w:spacing w:line="480" w:lineRule="auto"/>
        <w:ind w:leftChars="-1" w:left="-2" w:firstLineChars="0" w:firstLine="362"/>
        <w:rPr>
          <w:rFonts w:ascii="Arial" w:hAnsi="Arial" w:cs="Arial"/>
          <w:color w:val="00B0F0"/>
          <w:sz w:val="22"/>
        </w:rPr>
      </w:pPr>
      <w:proofErr w:type="spellStart"/>
      <w:r w:rsidRPr="00BC6844">
        <w:rPr>
          <w:rFonts w:ascii="Arial" w:hAnsi="Arial" w:cs="Arial"/>
          <w:color w:val="00B0F0"/>
          <w:sz w:val="22"/>
        </w:rPr>
        <w:t>Exfoliative</w:t>
      </w:r>
      <w:proofErr w:type="spellEnd"/>
      <w:r w:rsidRPr="00BC6844">
        <w:rPr>
          <w:rFonts w:ascii="Arial" w:hAnsi="Arial" w:cs="Arial"/>
          <w:color w:val="00B0F0"/>
          <w:sz w:val="22"/>
        </w:rPr>
        <w:t xml:space="preserve"> cells were collected in fixed liquid (</w:t>
      </w:r>
      <w:proofErr w:type="spellStart"/>
      <w:r w:rsidRPr="00BC6844">
        <w:rPr>
          <w:rFonts w:ascii="Arial" w:hAnsi="Arial" w:cs="Arial"/>
          <w:color w:val="00B0F0"/>
          <w:sz w:val="22"/>
        </w:rPr>
        <w:t>Motic</w:t>
      </w:r>
      <w:proofErr w:type="spellEnd"/>
      <w:r w:rsidRPr="00BC6844">
        <w:rPr>
          <w:rFonts w:ascii="Arial" w:hAnsi="Arial" w:cs="Arial"/>
          <w:color w:val="00B0F0"/>
          <w:sz w:val="22"/>
        </w:rPr>
        <w:t xml:space="preserve">, China) before </w:t>
      </w:r>
      <w:proofErr w:type="spellStart"/>
      <w:r w:rsidRPr="00BC6844">
        <w:rPr>
          <w:rFonts w:ascii="Arial" w:hAnsi="Arial" w:cs="Arial"/>
          <w:color w:val="00B0F0"/>
          <w:sz w:val="22"/>
        </w:rPr>
        <w:t>Feulgen</w:t>
      </w:r>
      <w:proofErr w:type="spellEnd"/>
      <w:r w:rsidRPr="00BC6844">
        <w:rPr>
          <w:rFonts w:ascii="Arial" w:hAnsi="Arial" w:cs="Arial"/>
          <w:color w:val="00B0F0"/>
          <w:sz w:val="22"/>
        </w:rPr>
        <w:t xml:space="preserve"> staining.</w:t>
      </w:r>
    </w:p>
    <w:p w:rsidR="00E9334B" w:rsidRPr="00BC6844" w:rsidRDefault="00E9334B"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A63F10">
      <w:pPr>
        <w:pStyle w:val="ListParagraph"/>
        <w:spacing w:line="480" w:lineRule="auto"/>
        <w:ind w:firstLineChars="0" w:firstLine="360"/>
        <w:rPr>
          <w:rFonts w:ascii="Arial" w:hAnsi="Arial" w:cs="Arial"/>
          <w:color w:val="00B0F0"/>
          <w:sz w:val="22"/>
        </w:rPr>
      </w:pPr>
      <w:r w:rsidRPr="00BC6844">
        <w:rPr>
          <w:rFonts w:ascii="Arial" w:hAnsi="Arial" w:cs="Arial"/>
          <w:color w:val="00B0F0"/>
          <w:sz w:val="22"/>
        </w:rPr>
        <w:t xml:space="preserve">The </w:t>
      </w:r>
      <w:proofErr w:type="spellStart"/>
      <w:r w:rsidRPr="00BC6844">
        <w:rPr>
          <w:rFonts w:ascii="Arial" w:hAnsi="Arial" w:cs="Arial"/>
          <w:color w:val="00B0F0"/>
          <w:sz w:val="22"/>
        </w:rPr>
        <w:t>exfoliative</w:t>
      </w:r>
      <w:proofErr w:type="spellEnd"/>
      <w:r w:rsidRPr="00BC6844">
        <w:rPr>
          <w:rFonts w:ascii="Arial" w:hAnsi="Arial" w:cs="Arial"/>
          <w:color w:val="00B0F0"/>
          <w:sz w:val="22"/>
        </w:rPr>
        <w:t xml:space="preserve"> cells were transferred to a dry glass slide using the liquid-based preparation. The smears were stained by </w:t>
      </w:r>
      <w:proofErr w:type="spellStart"/>
      <w:r w:rsidRPr="00BC6844">
        <w:rPr>
          <w:rFonts w:ascii="Arial" w:hAnsi="Arial" w:cs="Arial"/>
          <w:color w:val="00B0F0"/>
          <w:sz w:val="22"/>
        </w:rPr>
        <w:t>Feulgen</w:t>
      </w:r>
      <w:proofErr w:type="spellEnd"/>
      <w:r w:rsidRPr="00BC6844">
        <w:rPr>
          <w:rFonts w:ascii="Arial" w:hAnsi="Arial" w:cs="Arial"/>
          <w:color w:val="00B0F0"/>
          <w:sz w:val="22"/>
        </w:rPr>
        <w:t xml:space="preserve"> staining kit (</w:t>
      </w:r>
      <w:proofErr w:type="spellStart"/>
      <w:r w:rsidRPr="00BC6844">
        <w:rPr>
          <w:rFonts w:ascii="Arial" w:hAnsi="Arial" w:cs="Arial"/>
          <w:color w:val="00B0F0"/>
          <w:sz w:val="22"/>
        </w:rPr>
        <w:t>Motic</w:t>
      </w:r>
      <w:proofErr w:type="spellEnd"/>
      <w:r w:rsidRPr="00BC6844">
        <w:rPr>
          <w:rFonts w:ascii="Arial" w:hAnsi="Arial" w:cs="Arial"/>
          <w:color w:val="00B0F0"/>
          <w:sz w:val="22"/>
        </w:rPr>
        <w:t>, China) according to the manufacturer’s instructions. DNA-image cytometry (</w:t>
      </w:r>
      <w:proofErr w:type="spellStart"/>
      <w:r w:rsidRPr="00BC6844">
        <w:rPr>
          <w:rFonts w:ascii="Arial" w:hAnsi="Arial" w:cs="Arial"/>
          <w:color w:val="00B0F0"/>
          <w:sz w:val="22"/>
        </w:rPr>
        <w:t>Motic</w:t>
      </w:r>
      <w:proofErr w:type="spellEnd"/>
      <w:r w:rsidRPr="00BC6844">
        <w:rPr>
          <w:rFonts w:ascii="Arial" w:hAnsi="Arial" w:cs="Arial"/>
          <w:color w:val="00B0F0"/>
          <w:sz w:val="22"/>
        </w:rPr>
        <w:t xml:space="preserve">, China) was used for the measurements of the DI and others </w:t>
      </w:r>
      <w:proofErr w:type="spellStart"/>
      <w:r w:rsidRPr="00BC6844">
        <w:rPr>
          <w:rFonts w:ascii="Arial" w:hAnsi="Arial" w:cs="Arial"/>
          <w:color w:val="00B0F0"/>
          <w:sz w:val="22"/>
        </w:rPr>
        <w:t>cytologic</w:t>
      </w:r>
      <w:proofErr w:type="spellEnd"/>
      <w:r w:rsidRPr="00BC6844">
        <w:rPr>
          <w:rFonts w:ascii="Arial" w:hAnsi="Arial" w:cs="Arial"/>
          <w:color w:val="00B0F0"/>
          <w:sz w:val="22"/>
        </w:rPr>
        <w:t xml:space="preserve"> features in the </w:t>
      </w:r>
      <w:proofErr w:type="spellStart"/>
      <w:r w:rsidRPr="00BC6844">
        <w:rPr>
          <w:rFonts w:ascii="Arial" w:hAnsi="Arial" w:cs="Arial"/>
          <w:color w:val="00B0F0"/>
          <w:sz w:val="22"/>
        </w:rPr>
        <w:t>Feulgen</w:t>
      </w:r>
      <w:proofErr w:type="spellEnd"/>
      <w:r w:rsidRPr="00BC6844">
        <w:rPr>
          <w:rFonts w:ascii="Arial" w:hAnsi="Arial" w:cs="Arial"/>
          <w:color w:val="00B0F0"/>
          <w:sz w:val="22"/>
        </w:rPr>
        <w:t xml:space="preserve">-stained slides. Fifteen percent (20 of 132) features </w:t>
      </w:r>
      <w:proofErr w:type="gramStart"/>
      <w:r w:rsidRPr="00BC6844">
        <w:rPr>
          <w:rFonts w:ascii="Arial" w:hAnsi="Arial" w:cs="Arial"/>
          <w:color w:val="00B0F0"/>
          <w:sz w:val="22"/>
        </w:rPr>
        <w:t>was</w:t>
      </w:r>
      <w:proofErr w:type="gramEnd"/>
      <w:r w:rsidRPr="00BC6844">
        <w:rPr>
          <w:rFonts w:ascii="Arial" w:hAnsi="Arial" w:cs="Arial"/>
          <w:color w:val="00B0F0"/>
          <w:sz w:val="22"/>
        </w:rPr>
        <w:t xml:space="preserve"> useful, such as DI, DNA amount, intensity, radius and area. In this study, we only use the DI value, as show in Figure 1.</w:t>
      </w:r>
    </w:p>
    <w:p w:rsidR="00E9334B" w:rsidRPr="00BC6844" w:rsidRDefault="00E9334B"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E9334B">
      <w:pPr>
        <w:pStyle w:val="ListParagraph"/>
        <w:spacing w:line="480" w:lineRule="auto"/>
        <w:ind w:leftChars="-1" w:left="-2" w:firstLineChars="0" w:firstLine="2"/>
        <w:rPr>
          <w:rFonts w:ascii="Arial" w:hAnsi="Arial" w:cs="Arial"/>
          <w:color w:val="00B0F0"/>
          <w:sz w:val="22"/>
        </w:rPr>
      </w:pPr>
      <w:r w:rsidRPr="00BC6844">
        <w:rPr>
          <w:rFonts w:ascii="Arial" w:hAnsi="Arial" w:cs="Arial"/>
          <w:color w:val="00B0F0"/>
          <w:sz w:val="22"/>
        </w:rPr>
        <w:lastRenderedPageBreak/>
        <w:t>Y</w:t>
      </w:r>
      <w:r w:rsidR="00A63F10" w:rsidRPr="00BC6844">
        <w:rPr>
          <w:rFonts w:ascii="Arial" w:hAnsi="Arial" w:cs="Arial"/>
          <w:color w:val="00B0F0"/>
          <w:sz w:val="22"/>
        </w:rPr>
        <w:t>ao, Y</w:t>
      </w:r>
      <w:r w:rsidRPr="00BC6844">
        <w:rPr>
          <w:rFonts w:ascii="Arial" w:hAnsi="Arial" w:cs="Arial"/>
          <w:color w:val="00B0F0"/>
          <w:sz w:val="22"/>
        </w:rPr>
        <w:t>OU NEED TO DESCRIBE THE PROCEDURE IN DETAIL:</w:t>
      </w:r>
    </w:p>
    <w:p w:rsidR="00E9334B" w:rsidRPr="00BC6844" w:rsidRDefault="00E9334B" w:rsidP="00A63F10">
      <w:pPr>
        <w:pStyle w:val="ListParagraph"/>
        <w:numPr>
          <w:ilvl w:val="0"/>
          <w:numId w:val="16"/>
        </w:numPr>
        <w:spacing w:line="480" w:lineRule="auto"/>
        <w:ind w:firstLineChars="0"/>
        <w:rPr>
          <w:rFonts w:ascii="Arial" w:hAnsi="Arial" w:cs="Arial"/>
          <w:color w:val="00B0F0"/>
          <w:sz w:val="22"/>
        </w:rPr>
      </w:pPr>
      <w:r w:rsidRPr="00BC6844">
        <w:rPr>
          <w:rFonts w:ascii="Arial" w:hAnsi="Arial" w:cs="Arial"/>
          <w:color w:val="00B0F0"/>
          <w:sz w:val="22"/>
        </w:rPr>
        <w:t>How to do this? Procedure, instruments, software, parameters collected from image (GIVE A FULL LIST), quality control,</w:t>
      </w:r>
    </w:p>
    <w:p w:rsidR="00983FD6" w:rsidRPr="00BC6844" w:rsidRDefault="00983FD6" w:rsidP="00A63F10">
      <w:pPr>
        <w:pStyle w:val="ListParagraph"/>
        <w:numPr>
          <w:ilvl w:val="0"/>
          <w:numId w:val="16"/>
        </w:numPr>
        <w:spacing w:line="480" w:lineRule="auto"/>
        <w:ind w:firstLineChars="0"/>
        <w:rPr>
          <w:rFonts w:ascii="Arial" w:hAnsi="Arial" w:cs="Arial"/>
          <w:color w:val="00B0F0"/>
          <w:sz w:val="22"/>
        </w:rPr>
      </w:pPr>
      <w:r w:rsidRPr="00BC6844">
        <w:rPr>
          <w:rFonts w:ascii="Arial" w:hAnsi="Arial" w:cs="Arial"/>
          <w:color w:val="00B0F0"/>
          <w:sz w:val="22"/>
        </w:rPr>
        <w:t>You need to describe Figure 1A, B, C</w:t>
      </w:r>
    </w:p>
    <w:p w:rsidR="00E9334B" w:rsidRPr="00BC6844" w:rsidRDefault="00E9334B" w:rsidP="00A63F10">
      <w:pPr>
        <w:pStyle w:val="ListParagraph"/>
        <w:numPr>
          <w:ilvl w:val="0"/>
          <w:numId w:val="16"/>
        </w:numPr>
        <w:spacing w:line="480" w:lineRule="auto"/>
        <w:ind w:firstLineChars="0"/>
        <w:rPr>
          <w:rFonts w:ascii="Arial" w:hAnsi="Arial" w:cs="Arial"/>
          <w:color w:val="00B0F0"/>
          <w:sz w:val="22"/>
        </w:rPr>
      </w:pPr>
      <w:r w:rsidRPr="00BC6844">
        <w:rPr>
          <w:rFonts w:ascii="Arial" w:hAnsi="Arial" w:cs="Arial"/>
          <w:color w:val="00B0F0"/>
          <w:sz w:val="22"/>
        </w:rPr>
        <w:t>What criteria for judging “negative”, “atypical” and “positive”?</w:t>
      </w:r>
      <w:r w:rsidR="005C3EE3" w:rsidRPr="00BC6844">
        <w:rPr>
          <w:rFonts w:ascii="Arial" w:hAnsi="Arial" w:cs="Arial"/>
          <w:color w:val="00B0F0"/>
          <w:sz w:val="22"/>
        </w:rPr>
        <w:t xml:space="preserve"> ADD ONE COLUMN TO SUPPLEMENTARY TABLE 1 AS “DIAGNOSIS” TO PUT THIS INFORMATION FOR EACH CASE OF OLK</w:t>
      </w:r>
    </w:p>
    <w:p w:rsidR="00E9334B" w:rsidRPr="00BC6844" w:rsidRDefault="00E9334B" w:rsidP="00E9334B">
      <w:pPr>
        <w:pStyle w:val="ListParagraph"/>
        <w:spacing w:line="480" w:lineRule="auto"/>
        <w:ind w:leftChars="-1" w:left="-2" w:firstLineChars="0" w:firstLine="2"/>
        <w:rPr>
          <w:rFonts w:ascii="Arial" w:hAnsi="Arial" w:cs="Arial"/>
          <w:color w:val="00B0F0"/>
          <w:sz w:val="22"/>
        </w:rPr>
      </w:pPr>
    </w:p>
    <w:p w:rsidR="00E9334B" w:rsidRPr="00BC6844" w:rsidRDefault="00E9334B" w:rsidP="00122CF8">
      <w:pPr>
        <w:pStyle w:val="ListParagraph"/>
        <w:spacing w:line="480" w:lineRule="auto"/>
        <w:ind w:leftChars="-1" w:left="-2" w:firstLine="440"/>
        <w:rPr>
          <w:rFonts w:ascii="Arial" w:hAnsi="Arial" w:cs="Arial"/>
          <w:color w:val="00B0F0"/>
          <w:sz w:val="22"/>
        </w:rPr>
      </w:pPr>
    </w:p>
    <w:p w:rsidR="00943170" w:rsidRPr="00BC6844" w:rsidRDefault="00943170" w:rsidP="00122CF8">
      <w:pPr>
        <w:spacing w:after="0" w:line="480" w:lineRule="auto"/>
        <w:rPr>
          <w:rFonts w:ascii="Arial" w:hAnsi="Arial" w:cs="Arial"/>
          <w:b/>
          <w:color w:val="00B0F0"/>
        </w:rPr>
      </w:pPr>
      <w:r w:rsidRPr="00BC6844">
        <w:rPr>
          <w:rFonts w:ascii="Arial" w:hAnsi="Arial" w:cs="Arial"/>
          <w:b/>
          <w:color w:val="00B0F0"/>
        </w:rPr>
        <w:t>Histopathology</w:t>
      </w:r>
    </w:p>
    <w:p w:rsidR="00943170" w:rsidRPr="00BC6844" w:rsidRDefault="00943170" w:rsidP="00122CF8">
      <w:pPr>
        <w:pStyle w:val="ListParagraph"/>
        <w:spacing w:line="480" w:lineRule="auto"/>
        <w:ind w:firstLineChars="163" w:firstLine="359"/>
        <w:rPr>
          <w:rFonts w:ascii="Arial" w:hAnsi="Arial" w:cs="Arial"/>
          <w:color w:val="00B0F0"/>
          <w:sz w:val="22"/>
        </w:rPr>
      </w:pPr>
      <w:r w:rsidRPr="00BC6844">
        <w:rPr>
          <w:rFonts w:ascii="Arial" w:hAnsi="Arial" w:cs="Arial"/>
          <w:color w:val="00B0F0"/>
          <w:sz w:val="22"/>
        </w:rPr>
        <w:t xml:space="preserve">The histopathology biopsy from OLK and OSCC patients was taken after brush biopsy immediately. </w:t>
      </w:r>
      <w:proofErr w:type="spellStart"/>
      <w:r w:rsidRPr="00BC6844">
        <w:rPr>
          <w:rFonts w:ascii="Arial" w:hAnsi="Arial" w:cs="Arial"/>
          <w:color w:val="00B0F0"/>
          <w:sz w:val="22"/>
        </w:rPr>
        <w:t>Histopathological</w:t>
      </w:r>
      <w:proofErr w:type="spellEnd"/>
      <w:r w:rsidRPr="00BC6844">
        <w:rPr>
          <w:rFonts w:ascii="Arial" w:hAnsi="Arial" w:cs="Arial"/>
          <w:color w:val="00B0F0"/>
          <w:sz w:val="22"/>
        </w:rPr>
        <w:t xml:space="preserve"> diagnosis criterion was scored according to the standard criteria of the World Health Organization (WHO) classification system (2006) of Head and Neck Tumors. DNA quantitative analysis and </w:t>
      </w:r>
      <w:proofErr w:type="spellStart"/>
      <w:r w:rsidRPr="00BC6844">
        <w:rPr>
          <w:rFonts w:ascii="Arial" w:hAnsi="Arial" w:cs="Arial"/>
          <w:color w:val="00B0F0"/>
          <w:sz w:val="22"/>
        </w:rPr>
        <w:t>Papanicolaou</w:t>
      </w:r>
      <w:proofErr w:type="spellEnd"/>
      <w:r w:rsidRPr="00BC6844">
        <w:rPr>
          <w:rFonts w:ascii="Arial" w:hAnsi="Arial" w:cs="Arial"/>
          <w:color w:val="00B0F0"/>
          <w:sz w:val="22"/>
        </w:rPr>
        <w:t xml:space="preserve"> exam were used in diagnosing health oral mucosa </w:t>
      </w:r>
      <w:r w:rsidR="00EE4021" w:rsidRPr="00BC6844">
        <w:rPr>
          <w:rFonts w:ascii="Arial" w:hAnsi="Arial" w:cs="Arial"/>
          <w:color w:val="00B0F0"/>
          <w:sz w:val="22"/>
        </w:rPr>
        <w:fldChar w:fldCharType="begin">
          <w:fldData xml:space="preserve">PEVuZE5vdGU+PENpdGU+PEF1dGhvcj5NYXJha2k8L0F1dGhvcj48WWVhcj4yMDA2PC9ZZWFyPjxS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</w:fldData>
        </w:fldChar>
      </w:r>
      <w:r w:rsidR="00ED4DE6" w:rsidRPr="00BC6844">
        <w:rPr>
          <w:rFonts w:ascii="Arial" w:hAnsi="Arial" w:cs="Arial"/>
          <w:color w:val="00B0F0"/>
          <w:sz w:val="22"/>
        </w:rPr>
        <w:instrText xml:space="preserve"> ADDIN EN.CITE </w:instrText>
      </w:r>
      <w:r w:rsidR="00EE4021" w:rsidRPr="00BC6844">
        <w:rPr>
          <w:rFonts w:ascii="Arial" w:hAnsi="Arial" w:cs="Arial"/>
          <w:color w:val="00B0F0"/>
          <w:sz w:val="22"/>
        </w:rPr>
        <w:fldChar w:fldCharType="begin">
          <w:fldData xml:space="preserve">PEVuZE5vdGU+PENpdGU+PEF1dGhvcj5NYXJha2k8L0F1dGhvcj48WWVhcj4yMDA2PC9ZZWFyPjxS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</w:fldData>
        </w:fldChar>
      </w:r>
      <w:r w:rsidR="00ED4DE6" w:rsidRPr="00BC6844">
        <w:rPr>
          <w:rFonts w:ascii="Arial" w:hAnsi="Arial" w:cs="Arial"/>
          <w:color w:val="00B0F0"/>
          <w:sz w:val="22"/>
        </w:rPr>
        <w:instrText xml:space="preserve"> ADDIN EN.CITE.DATA </w:instrText>
      </w:r>
      <w:r w:rsidR="00EE4021" w:rsidRPr="00BC6844">
        <w:rPr>
          <w:rFonts w:ascii="Arial" w:hAnsi="Arial" w:cs="Arial"/>
          <w:color w:val="00B0F0"/>
          <w:sz w:val="22"/>
        </w:rPr>
      </w:r>
      <w:r w:rsidR="00EE4021" w:rsidRPr="00BC6844">
        <w:rPr>
          <w:rFonts w:ascii="Arial" w:hAnsi="Arial" w:cs="Arial"/>
          <w:color w:val="00B0F0"/>
          <w:sz w:val="22"/>
        </w:rPr>
        <w:fldChar w:fldCharType="end"/>
      </w:r>
      <w:r w:rsidR="00EE4021" w:rsidRPr="00BC6844">
        <w:rPr>
          <w:rFonts w:ascii="Arial" w:hAnsi="Arial" w:cs="Arial"/>
          <w:color w:val="00B0F0"/>
          <w:sz w:val="22"/>
        </w:rPr>
      </w:r>
      <w:r w:rsidR="00EE4021" w:rsidRPr="00BC6844">
        <w:rPr>
          <w:rFonts w:ascii="Arial" w:hAnsi="Arial" w:cs="Arial"/>
          <w:color w:val="00B0F0"/>
          <w:sz w:val="22"/>
        </w:rPr>
        <w:fldChar w:fldCharType="separate"/>
      </w:r>
      <w:r w:rsidR="00ED4DE6" w:rsidRPr="00BC6844">
        <w:rPr>
          <w:rFonts w:ascii="Arial" w:hAnsi="Arial" w:cs="Arial"/>
          <w:color w:val="00B0F0"/>
          <w:sz w:val="22"/>
        </w:rPr>
        <w:t>[26]</w:t>
      </w:r>
      <w:r w:rsidR="00EE4021" w:rsidRPr="00BC6844">
        <w:rPr>
          <w:rFonts w:ascii="Arial" w:hAnsi="Arial" w:cs="Arial"/>
          <w:color w:val="00B0F0"/>
          <w:sz w:val="22"/>
        </w:rPr>
        <w:fldChar w:fldCharType="end"/>
      </w:r>
      <w:r w:rsidRPr="00BC6844">
        <w:rPr>
          <w:rFonts w:ascii="Arial" w:hAnsi="Arial" w:cs="Arial"/>
          <w:color w:val="00B0F0"/>
          <w:sz w:val="22"/>
        </w:rPr>
        <w:t xml:space="preserve">.  </w:t>
      </w:r>
    </w:p>
    <w:p w:rsidR="00B176EA" w:rsidRPr="00BC6844" w:rsidRDefault="00B176EA" w:rsidP="00122CF8">
      <w:pPr>
        <w:pStyle w:val="ListParagraph"/>
        <w:spacing w:line="480" w:lineRule="auto"/>
        <w:ind w:firstLineChars="163" w:firstLine="359"/>
        <w:rPr>
          <w:rFonts w:ascii="Arial" w:hAnsi="Arial" w:cs="Arial"/>
          <w:color w:val="00B0F0"/>
          <w:sz w:val="22"/>
        </w:rPr>
      </w:pPr>
    </w:p>
    <w:p w:rsidR="00B176EA" w:rsidRPr="00BC6844" w:rsidRDefault="00A63F10" w:rsidP="00122CF8">
      <w:pPr>
        <w:pStyle w:val="ListParagraph"/>
        <w:spacing w:line="480" w:lineRule="auto"/>
        <w:ind w:firstLineChars="163" w:firstLine="359"/>
        <w:rPr>
          <w:rFonts w:ascii="Arial" w:hAnsi="Arial" w:cs="Arial"/>
          <w:color w:val="00B0F0"/>
          <w:sz w:val="22"/>
        </w:rPr>
      </w:pPr>
      <w:r w:rsidRPr="00BC6844">
        <w:rPr>
          <w:rFonts w:ascii="Arial" w:hAnsi="Arial" w:cs="Arial"/>
          <w:color w:val="00B0F0"/>
          <w:sz w:val="22"/>
        </w:rPr>
        <w:t xml:space="preserve">YAO, </w:t>
      </w:r>
      <w:r w:rsidR="00B176EA" w:rsidRPr="00BC6844">
        <w:rPr>
          <w:rFonts w:ascii="Arial" w:hAnsi="Arial" w:cs="Arial"/>
          <w:color w:val="00B0F0"/>
          <w:sz w:val="22"/>
        </w:rPr>
        <w:t>DESCRIBE THE CRITERIA OF HISTOPATHOLOGY</w:t>
      </w:r>
    </w:p>
    <w:p w:rsidR="00E9334B" w:rsidRPr="00B176EA" w:rsidRDefault="00E9334B" w:rsidP="00122CF8">
      <w:pPr>
        <w:spacing w:after="0" w:line="480" w:lineRule="auto"/>
        <w:rPr>
          <w:rFonts w:ascii="Arial" w:hAnsi="Arial" w:cs="Arial"/>
          <w:b/>
        </w:rPr>
      </w:pPr>
    </w:p>
    <w:p w:rsidR="00596654" w:rsidRPr="00B176EA" w:rsidRDefault="00596654" w:rsidP="00122CF8">
      <w:pPr>
        <w:spacing w:after="0" w:line="480" w:lineRule="auto"/>
        <w:rPr>
          <w:rFonts w:ascii="Arial" w:hAnsi="Arial" w:cs="Arial"/>
          <w:b/>
        </w:rPr>
      </w:pPr>
      <w:r w:rsidRPr="00B176EA">
        <w:rPr>
          <w:rFonts w:ascii="Arial" w:hAnsi="Arial" w:cs="Arial"/>
          <w:b/>
        </w:rPr>
        <w:t>Expert-guided data transformation and reconstruction (</w:t>
      </w:r>
      <w:proofErr w:type="spellStart"/>
      <w:r w:rsidRPr="00B176EA">
        <w:rPr>
          <w:rFonts w:ascii="Arial" w:hAnsi="Arial" w:cs="Arial"/>
          <w:b/>
        </w:rPr>
        <w:t>EdTAR</w:t>
      </w:r>
      <w:proofErr w:type="spellEnd"/>
      <w:proofErr w:type="gramStart"/>
      <w:r w:rsidRPr="00B176EA">
        <w:rPr>
          <w:rFonts w:ascii="Arial" w:hAnsi="Arial" w:cs="Arial"/>
          <w:b/>
        </w:rPr>
        <w:t>)(</w:t>
      </w:r>
      <w:proofErr w:type="gramEnd"/>
      <w:r w:rsidRPr="00B176EA">
        <w:rPr>
          <w:rFonts w:ascii="Arial" w:hAnsi="Arial" w:cs="Arial"/>
          <w:b/>
        </w:rPr>
        <w:t>Figure 2)</w:t>
      </w:r>
    </w:p>
    <w:p w:rsidR="00596654" w:rsidRPr="00B176EA" w:rsidRDefault="00596654" w:rsidP="00596654">
      <w:pPr>
        <w:spacing w:after="0" w:line="480" w:lineRule="auto"/>
        <w:ind w:firstLine="360"/>
        <w:rPr>
          <w:rFonts w:ascii="Arial" w:hAnsi="Arial" w:cs="Arial"/>
        </w:rPr>
      </w:pPr>
      <w:r w:rsidRPr="00B176EA">
        <w:rPr>
          <w:rFonts w:ascii="Arial" w:hAnsi="Arial" w:cs="Arial"/>
        </w:rPr>
        <w:t xml:space="preserve">In this proof-of-concept study, we only used DI for statistical analysis. </w:t>
      </w:r>
      <w:proofErr w:type="spellStart"/>
      <w:r w:rsidRPr="00B176EA">
        <w:rPr>
          <w:rFonts w:ascii="Arial" w:hAnsi="Arial" w:cs="Arial"/>
        </w:rPr>
        <w:t>EdTAR</w:t>
      </w:r>
      <w:proofErr w:type="spellEnd"/>
      <w:r w:rsidRPr="00B176EA">
        <w:rPr>
          <w:rFonts w:ascii="Arial" w:hAnsi="Arial" w:cs="Arial"/>
        </w:rPr>
        <w:t xml:space="preserve"> was made up of </w:t>
      </w:r>
      <w:r w:rsidR="00437CB6">
        <w:rPr>
          <w:rFonts w:ascii="Arial" w:hAnsi="Arial" w:cs="Arial"/>
        </w:rPr>
        <w:t>four</w:t>
      </w:r>
      <w:r w:rsidRPr="00B176EA">
        <w:rPr>
          <w:rFonts w:ascii="Arial" w:hAnsi="Arial" w:cs="Arial"/>
        </w:rPr>
        <w:t xml:space="preserve"> parts, peak identification, </w:t>
      </w:r>
      <w:proofErr w:type="gramStart"/>
      <w:r w:rsidR="002E01B9">
        <w:rPr>
          <w:rFonts w:ascii="Arial" w:hAnsi="Arial" w:cs="Arial"/>
        </w:rPr>
        <w:t>extraction</w:t>
      </w:r>
      <w:proofErr w:type="gramEnd"/>
      <w:r w:rsidR="002E01B9">
        <w:rPr>
          <w:rFonts w:ascii="Arial" w:hAnsi="Arial" w:cs="Arial"/>
        </w:rPr>
        <w:t xml:space="preserve"> of diploid/</w:t>
      </w:r>
      <w:proofErr w:type="spellStart"/>
      <w:r w:rsidR="002E01B9">
        <w:rPr>
          <w:rFonts w:ascii="Arial" w:hAnsi="Arial" w:cs="Arial"/>
        </w:rPr>
        <w:t>tetraploid</w:t>
      </w:r>
      <w:proofErr w:type="spellEnd"/>
      <w:r w:rsidR="002E01B9">
        <w:rPr>
          <w:rFonts w:ascii="Arial" w:hAnsi="Arial" w:cs="Arial"/>
        </w:rPr>
        <w:t xml:space="preserve"> and isolation of </w:t>
      </w:r>
      <w:proofErr w:type="spellStart"/>
      <w:r w:rsidR="00BC6844">
        <w:rPr>
          <w:rFonts w:ascii="Arial" w:hAnsi="Arial" w:cs="Arial"/>
        </w:rPr>
        <w:t>aneuploid</w:t>
      </w:r>
      <w:proofErr w:type="spellEnd"/>
      <w:r w:rsidR="002E01B9">
        <w:rPr>
          <w:rFonts w:ascii="Arial" w:hAnsi="Arial" w:cs="Arial"/>
        </w:rPr>
        <w:t>, signal amplification</w:t>
      </w:r>
      <w:r w:rsidR="00BC6844">
        <w:rPr>
          <w:rFonts w:ascii="Arial" w:hAnsi="Arial" w:cs="Arial"/>
        </w:rPr>
        <w:t>,</w:t>
      </w:r>
      <w:r w:rsidRPr="00B176EA">
        <w:rPr>
          <w:rFonts w:ascii="Arial" w:hAnsi="Arial" w:cs="Arial"/>
        </w:rPr>
        <w:t xml:space="preserve"> and data </w:t>
      </w:r>
      <w:r w:rsidR="002E01B9">
        <w:rPr>
          <w:rFonts w:ascii="Arial" w:hAnsi="Arial" w:cs="Arial"/>
        </w:rPr>
        <w:t>re</w:t>
      </w:r>
      <w:r w:rsidRPr="00B176EA">
        <w:rPr>
          <w:rFonts w:ascii="Arial" w:hAnsi="Arial" w:cs="Arial"/>
        </w:rPr>
        <w:t xml:space="preserve">construction. Parameter estimation, </w:t>
      </w:r>
      <w:r w:rsidR="002E01B9">
        <w:rPr>
          <w:rFonts w:ascii="Arial" w:hAnsi="Arial" w:cs="Arial"/>
        </w:rPr>
        <w:t>signal amplification</w:t>
      </w:r>
      <w:r w:rsidRPr="00B176EA">
        <w:rPr>
          <w:rFonts w:ascii="Arial" w:hAnsi="Arial" w:cs="Arial"/>
        </w:rPr>
        <w:t xml:space="preserve"> and data reconstruction were carried out with R </w:t>
      </w:r>
      <w:r w:rsidRPr="00B176EA">
        <w:rPr>
          <w:rFonts w:ascii="Arial" w:hAnsi="Arial" w:cs="Arial"/>
        </w:rPr>
        <w:fldChar w:fldCharType="begin"/>
      </w:r>
      <w:r w:rsidRPr="00B176EA">
        <w:rPr>
          <w:rFonts w:ascii="Arial" w:hAnsi="Arial" w:cs="Arial"/>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Pr="00B176EA">
        <w:rPr>
          <w:rFonts w:ascii="Arial" w:hAnsi="Arial" w:cs="Arial"/>
        </w:rPr>
        <w:fldChar w:fldCharType="separate"/>
      </w:r>
      <w:r w:rsidRPr="00B176EA">
        <w:rPr>
          <w:rFonts w:ascii="Arial" w:hAnsi="Arial" w:cs="Arial"/>
          <w:noProof/>
        </w:rPr>
        <w:t>(</w:t>
      </w:r>
      <w:hyperlink w:anchor="_ENREF_3" w:tooltip="R_Core_Team, 2014 #1" w:history="1">
        <w:r w:rsidRPr="00B176EA">
          <w:rPr>
            <w:rFonts w:ascii="Arial" w:hAnsi="Arial" w:cs="Arial"/>
            <w:noProof/>
          </w:rPr>
          <w:t>R_Core_Team 2014</w:t>
        </w:r>
      </w:hyperlink>
      <w:r w:rsidRPr="00B176EA">
        <w:rPr>
          <w:rFonts w:ascii="Arial" w:hAnsi="Arial" w:cs="Arial"/>
          <w:noProof/>
        </w:rPr>
        <w:t>)</w:t>
      </w:r>
      <w:r w:rsidRPr="00B176EA">
        <w:rPr>
          <w:rFonts w:ascii="Arial" w:hAnsi="Arial" w:cs="Arial"/>
        </w:rPr>
        <w:fldChar w:fldCharType="end"/>
      </w:r>
      <w:r w:rsidRPr="00B176EA">
        <w:rPr>
          <w:rFonts w:ascii="Arial" w:hAnsi="Arial" w:cs="Arial"/>
        </w:rPr>
        <w:t>.</w:t>
      </w:r>
    </w:p>
    <w:p w:rsidR="00943170" w:rsidRPr="00B176EA" w:rsidRDefault="00596654" w:rsidP="00596654">
      <w:pPr>
        <w:spacing w:after="0" w:line="480" w:lineRule="auto"/>
        <w:ind w:firstLine="360"/>
        <w:rPr>
          <w:rFonts w:ascii="Arial" w:hAnsi="Arial" w:cs="Arial"/>
          <w:b/>
        </w:rPr>
      </w:pPr>
      <w:r w:rsidRPr="00B176EA">
        <w:rPr>
          <w:rFonts w:ascii="Arial" w:hAnsi="Arial" w:cs="Arial"/>
          <w:b/>
        </w:rPr>
        <w:t>Peak i</w:t>
      </w:r>
      <w:r w:rsidR="00D64CC4" w:rsidRPr="00B176EA">
        <w:rPr>
          <w:rFonts w:ascii="Arial" w:hAnsi="Arial" w:cs="Arial"/>
          <w:b/>
        </w:rPr>
        <w:t>dentification</w:t>
      </w:r>
    </w:p>
    <w:p w:rsidR="00D475D0" w:rsidRPr="00B176EA" w:rsidRDefault="00D64CC4" w:rsidP="00D64CC4">
      <w:pPr>
        <w:spacing w:after="0" w:line="480" w:lineRule="auto"/>
        <w:ind w:firstLine="360"/>
        <w:rPr>
          <w:rFonts w:ascii="Arial" w:hAnsi="Arial" w:cs="Arial"/>
        </w:rPr>
      </w:pPr>
      <w:r w:rsidRPr="00B176EA">
        <w:rPr>
          <w:rFonts w:ascii="Arial" w:hAnsi="Arial" w:cs="Arial"/>
        </w:rPr>
        <w:lastRenderedPageBreak/>
        <w:t xml:space="preserve">We first aimed to differentiate three possible cell populations, diploid, </w:t>
      </w:r>
      <w:proofErr w:type="spellStart"/>
      <w:r w:rsidRPr="00B176EA">
        <w:rPr>
          <w:rFonts w:ascii="Arial" w:hAnsi="Arial" w:cs="Arial"/>
        </w:rPr>
        <w:t>tetraploid</w:t>
      </w:r>
      <w:proofErr w:type="spellEnd"/>
      <w:r w:rsidRPr="00B176EA">
        <w:rPr>
          <w:rFonts w:ascii="Arial" w:hAnsi="Arial" w:cs="Arial"/>
        </w:rPr>
        <w:t xml:space="preserve"> and aneuploidy. We defined the thresholds for peaks that represented each cell population, diploid [0.8, 1.2], </w:t>
      </w:r>
      <w:proofErr w:type="spellStart"/>
      <w:r w:rsidRPr="00B176EA">
        <w:rPr>
          <w:rFonts w:ascii="Arial" w:hAnsi="Arial" w:cs="Arial"/>
        </w:rPr>
        <w:t>tetraploid</w:t>
      </w:r>
      <w:proofErr w:type="spellEnd"/>
      <w:r w:rsidRPr="00B176EA">
        <w:rPr>
          <w:rFonts w:ascii="Arial" w:hAnsi="Arial" w:cs="Arial"/>
        </w:rPr>
        <w:t xml:space="preserve"> [1.5, 2.2] and </w:t>
      </w:r>
      <w:proofErr w:type="spellStart"/>
      <w:r w:rsidRPr="00B176EA">
        <w:rPr>
          <w:rFonts w:ascii="Arial" w:hAnsi="Arial" w:cs="Arial"/>
        </w:rPr>
        <w:t>hypertetraploid</w:t>
      </w:r>
      <w:proofErr w:type="spellEnd"/>
      <w:r w:rsidRPr="00B176EA">
        <w:rPr>
          <w:rFonts w:ascii="Arial" w:hAnsi="Arial" w:cs="Arial"/>
        </w:rPr>
        <w:t xml:space="preserve">/aneuploidy [&gt;2.3]. </w:t>
      </w:r>
      <w:r w:rsidR="00D475D0" w:rsidRPr="00B176EA">
        <w:rPr>
          <w:rFonts w:ascii="Arial" w:eastAsia="MS Mincho" w:hAnsi="Arial" w:cs="Arial"/>
          <w:lang w:eastAsia="en-US"/>
        </w:rPr>
        <w:t xml:space="preserve">The DI values obtained from </w:t>
      </w:r>
      <w:proofErr w:type="gramStart"/>
      <w:r w:rsidR="00D475D0" w:rsidRPr="00B176EA">
        <w:rPr>
          <w:rFonts w:ascii="Arial" w:eastAsia="MS Mincho" w:hAnsi="Arial" w:cs="Arial"/>
          <w:lang w:eastAsia="en-US"/>
        </w:rPr>
        <w:t>Classify</w:t>
      </w:r>
      <w:ins w:id="26" w:author="sysprep" w:date="2014-12-01T13:43:00Z">
        <w:r w:rsidR="00720C52">
          <w:rPr>
            <w:rFonts w:ascii="Arial" w:eastAsia="MS Mincho" w:hAnsi="Arial" w:cs="Arial"/>
            <w:lang w:eastAsia="en-US"/>
          </w:rPr>
          <w:t>(</w:t>
        </w:r>
        <w:commentRangeStart w:id="27"/>
        <w:proofErr w:type="gramEnd"/>
        <w:r w:rsidR="00720C52">
          <w:rPr>
            <w:rFonts w:ascii="Arial" w:eastAsia="MS Mincho" w:hAnsi="Arial" w:cs="Arial"/>
            <w:lang w:eastAsia="en-US"/>
          </w:rPr>
          <w:t>ref</w:t>
        </w:r>
      </w:ins>
      <w:commentRangeEnd w:id="27"/>
      <w:ins w:id="28" w:author="sysprep" w:date="2014-12-01T13:44:00Z">
        <w:r w:rsidR="00720C52">
          <w:rPr>
            <w:rStyle w:val="CommentReference"/>
          </w:rPr>
          <w:commentReference w:id="27"/>
        </w:r>
      </w:ins>
      <w:ins w:id="29" w:author="sysprep" w:date="2014-12-01T13:43:00Z">
        <w:r w:rsidR="00720C52">
          <w:rPr>
            <w:rFonts w:ascii="Arial" w:eastAsia="MS Mincho" w:hAnsi="Arial" w:cs="Arial"/>
            <w:lang w:eastAsia="en-US"/>
          </w:rPr>
          <w:t>)</w:t>
        </w:r>
      </w:ins>
      <w:r w:rsidR="00D475D0" w:rsidRPr="00B176EA">
        <w:rPr>
          <w:rFonts w:ascii="Arial" w:eastAsia="MS Mincho" w:hAnsi="Arial" w:cs="Arial"/>
          <w:lang w:eastAsia="en-US"/>
        </w:rPr>
        <w:t xml:space="preserve"> no</w:t>
      </w:r>
      <w:r w:rsidR="00BC6844">
        <w:rPr>
          <w:rFonts w:ascii="Arial" w:eastAsia="MS Mincho" w:hAnsi="Arial" w:cs="Arial"/>
          <w:lang w:eastAsia="en-US"/>
        </w:rPr>
        <w:t>rmally represent</w:t>
      </w:r>
      <w:r w:rsidR="00D475D0" w:rsidRPr="00B176EA">
        <w:rPr>
          <w:rFonts w:ascii="Arial" w:eastAsia="MS Mincho" w:hAnsi="Arial" w:cs="Arial"/>
          <w:lang w:eastAsia="en-US"/>
        </w:rPr>
        <w:t xml:space="preserve"> a mixture of cell populations and </w:t>
      </w:r>
      <w:r w:rsidR="00BC6844">
        <w:rPr>
          <w:rFonts w:ascii="Arial" w:eastAsia="MS Mincho" w:hAnsi="Arial" w:cs="Arial"/>
          <w:lang w:eastAsia="en-US"/>
        </w:rPr>
        <w:t>can be</w:t>
      </w:r>
      <w:r w:rsidR="00D475D0" w:rsidRPr="00B176EA">
        <w:rPr>
          <w:rFonts w:ascii="Arial" w:eastAsia="MS Mincho" w:hAnsi="Arial" w:cs="Arial"/>
          <w:lang w:eastAsia="en-US"/>
        </w:rPr>
        <w:t xml:space="preserve"> displayed </w:t>
      </w:r>
      <w:r w:rsidR="00BC6844">
        <w:rPr>
          <w:rFonts w:ascii="Arial" w:eastAsia="MS Mincho" w:hAnsi="Arial" w:cs="Arial"/>
          <w:lang w:eastAsia="en-US"/>
        </w:rPr>
        <w:t>in</w:t>
      </w:r>
      <w:r w:rsidR="00D475D0" w:rsidRPr="00B176EA">
        <w:rPr>
          <w:rFonts w:ascii="Arial" w:eastAsia="MS Mincho" w:hAnsi="Arial" w:cs="Arial"/>
          <w:lang w:eastAsia="en-US"/>
        </w:rPr>
        <w:t xml:space="preserve"> a histogram (Figure 1</w:t>
      </w:r>
      <w:r w:rsidR="00BC6844">
        <w:rPr>
          <w:rFonts w:ascii="Arial" w:eastAsia="MS Mincho" w:hAnsi="Arial" w:cs="Arial"/>
          <w:lang w:eastAsia="en-US"/>
        </w:rPr>
        <w:t>C</w:t>
      </w:r>
      <w:r w:rsidR="00D475D0" w:rsidRPr="00B176EA">
        <w:rPr>
          <w:rFonts w:ascii="Arial" w:eastAsia="MS Mincho" w:hAnsi="Arial" w:cs="Arial"/>
          <w:lang w:eastAsia="en-US"/>
        </w:rPr>
        <w:t xml:space="preserve">). In order to estimate the </w:t>
      </w:r>
      <w:r w:rsidR="00D475D0" w:rsidRPr="00B176EA">
        <w:rPr>
          <w:rFonts w:ascii="Arial" w:eastAsia="Calibri" w:hAnsi="Arial" w:cs="Arial"/>
          <w:lang w:eastAsia="en-US"/>
        </w:rPr>
        <w:t xml:space="preserve">parameters for each individual cell population, we adopted the procedure of kernel density estimation with the kernel density estimator, </w:t>
      </w:r>
      <m:oMath>
        <m:acc>
          <m:accPr>
            <m:ctrlPr>
              <w:rPr>
                <w:rFonts w:ascii="Cambria Math" w:eastAsia="Calibri" w:hAnsi="Cambria Math" w:cs="Arial"/>
                <w:i/>
                <w:lang w:eastAsia="en-US"/>
              </w:rPr>
            </m:ctrlPr>
          </m:accPr>
          <m:e>
            <m:sSub>
              <m:sSubPr>
                <m:ctrlPr>
                  <w:rPr>
                    <w:rFonts w:ascii="Cambria Math" w:eastAsia="Calibri" w:hAnsi="Cambria Math" w:cs="Arial"/>
                    <w:i/>
                    <w:lang w:eastAsia="en-US"/>
                  </w:rPr>
                </m:ctrlPr>
              </m:sSubPr>
              <m:e>
                <m:r>
                  <w:rPr>
                    <w:rFonts w:ascii="Cambria Math" w:eastAsia="Calibri" w:hAnsi="Cambria Math" w:cs="Arial"/>
                    <w:lang w:eastAsia="en-US"/>
                  </w:rPr>
                  <m:t>f</m:t>
                </m:r>
              </m:e>
              <m:sub>
                <m:r>
                  <w:rPr>
                    <w:rFonts w:ascii="Cambria Math" w:eastAsia="Calibri" w:hAnsi="Cambria Math" w:cs="Arial"/>
                    <w:lang w:eastAsia="en-US"/>
                  </w:rPr>
                  <m:t>h</m:t>
                </m:r>
              </m:sub>
            </m:sSub>
          </m:e>
        </m:acc>
        <m:d>
          <m:dPr>
            <m:ctrlPr>
              <w:rPr>
                <w:rFonts w:ascii="Cambria Math" w:eastAsia="Calibri" w:hAnsi="Cambria Math" w:cs="Arial"/>
                <w:lang w:eastAsia="en-US"/>
              </w:rPr>
            </m:ctrlPr>
          </m:dPr>
          <m:e>
            <m:r>
              <w:rPr>
                <w:rFonts w:ascii="Cambria Math" w:eastAsia="Calibri" w:hAnsi="Cambria Math" w:cs="Arial"/>
                <w:lang w:eastAsia="en-US"/>
              </w:rPr>
              <m:t>x</m:t>
            </m:r>
          </m:e>
        </m:d>
        <m:r>
          <w:rPr>
            <w:rFonts w:ascii="Cambria Math" w:eastAsia="Calibri" w:hAnsi="Cambria Math" w:cs="Arial"/>
            <w:lang w:eastAsia="en-US"/>
          </w:rPr>
          <m:t>=</m:t>
        </m:r>
        <m:sSup>
          <m:sSupPr>
            <m:ctrlPr>
              <w:rPr>
                <w:rFonts w:ascii="Cambria Math" w:eastAsia="Calibri" w:hAnsi="Cambria Math" w:cs="Arial"/>
                <w:lang w:eastAsia="en-US"/>
              </w:rPr>
            </m:ctrlPr>
          </m:sSupPr>
          <m:e>
            <m:r>
              <w:rPr>
                <w:rFonts w:ascii="Cambria Math" w:eastAsia="Calibri" w:hAnsi="Cambria Math" w:cs="Arial"/>
                <w:lang w:eastAsia="en-US"/>
              </w:rPr>
              <m:t>n</m:t>
            </m:r>
          </m:e>
          <m:sup>
            <m:r>
              <w:rPr>
                <w:rFonts w:ascii="Cambria Math" w:eastAsia="Calibri" w:hAnsi="Cambria Math" w:cs="Arial"/>
                <w:lang w:eastAsia="en-US"/>
              </w:rPr>
              <m:t>-1</m:t>
            </m:r>
          </m:sup>
        </m:sSup>
        <m:nary>
          <m:naryPr>
            <m:chr m:val="∑"/>
            <m:grow m:val="1"/>
            <m:ctrlPr>
              <w:rPr>
                <w:rFonts w:ascii="Cambria Math" w:eastAsia="Calibri" w:hAnsi="Cambria Math" w:cs="Arial"/>
                <w:lang w:eastAsia="en-US"/>
              </w:rPr>
            </m:ctrlPr>
          </m:naryPr>
          <m:sub>
            <m:r>
              <w:rPr>
                <w:rFonts w:ascii="Cambria Math" w:eastAsia="Calibri" w:hAnsi="Cambria Math" w:cs="Arial"/>
                <w:lang w:eastAsia="en-US"/>
              </w:rPr>
              <m:t>i=1</m:t>
            </m:r>
          </m:sub>
          <m:sup>
            <m:r>
              <w:rPr>
                <w:rFonts w:ascii="Cambria Math" w:eastAsia="Calibri" w:hAnsi="Cambria Math" w:cs="Arial"/>
                <w:lang w:eastAsia="en-US"/>
              </w:rPr>
              <m:t>n</m:t>
            </m:r>
          </m:sup>
          <m:e>
            <m:sSub>
              <m:sSubPr>
                <m:ctrlPr>
                  <w:rPr>
                    <w:rFonts w:ascii="Cambria Math" w:eastAsia="Calibri" w:hAnsi="Cambria Math" w:cs="Arial"/>
                    <w:i/>
                    <w:lang w:eastAsia="en-US"/>
                  </w:rPr>
                </m:ctrlPr>
              </m:sSubPr>
              <m:e>
                <m:r>
                  <w:rPr>
                    <w:rFonts w:ascii="Cambria Math" w:eastAsia="Calibri" w:hAnsi="Cambria Math" w:cs="Arial"/>
                    <w:lang w:eastAsia="en-US"/>
                  </w:rPr>
                  <m:t>K</m:t>
                </m:r>
              </m:e>
              <m:sub>
                <m:r>
                  <w:rPr>
                    <w:rFonts w:ascii="Cambria Math" w:eastAsia="Calibri" w:hAnsi="Cambria Math" w:cs="Arial"/>
                    <w:lang w:eastAsia="en-US"/>
                  </w:rPr>
                  <m:t>h</m:t>
                </m:r>
              </m:sub>
            </m:sSub>
          </m:e>
        </m:nary>
        <m:r>
          <m:rPr>
            <m:sty m:val="p"/>
          </m:rPr>
          <w:rPr>
            <w:rFonts w:ascii="Cambria Math" w:eastAsia="Calibri" w:hAnsi="Cambria Math" w:cs="Arial"/>
            <w:lang w:eastAsia="en-US"/>
          </w:rPr>
          <m:t>(x-</m:t>
        </m:r>
        <m:sSub>
          <m:sSubPr>
            <m:ctrlPr>
              <w:rPr>
                <w:rFonts w:ascii="Cambria Math" w:eastAsia="Calibri" w:hAnsi="Cambria Math" w:cs="Arial"/>
                <w:lang w:eastAsia="en-US"/>
              </w:rPr>
            </m:ctrlPr>
          </m:sSubPr>
          <m:e>
            <m:r>
              <w:rPr>
                <w:rFonts w:ascii="Cambria Math" w:eastAsia="Calibri" w:hAnsi="Cambria Math" w:cs="Arial"/>
                <w:lang w:eastAsia="en-US"/>
              </w:rPr>
              <m:t>X</m:t>
            </m:r>
          </m:e>
          <m:sub>
            <m:r>
              <w:rPr>
                <w:rFonts w:ascii="Cambria Math" w:eastAsia="Calibri" w:hAnsi="Cambria Math" w:cs="Arial"/>
                <w:lang w:eastAsia="en-US"/>
              </w:rPr>
              <m:t>i</m:t>
            </m:r>
          </m:sub>
        </m:sSub>
        <m:r>
          <m:rPr>
            <m:sty m:val="p"/>
          </m:rPr>
          <w:rPr>
            <w:rFonts w:ascii="Cambria Math" w:eastAsia="Calibri" w:hAnsi="Cambria Math" w:cs="Arial"/>
            <w:lang w:eastAsia="en-US"/>
          </w:rPr>
          <m:t>)</m:t>
        </m:r>
        <m:r>
          <w:rPr>
            <w:rFonts w:ascii="Cambria Math" w:eastAsia="Calibri" w:hAnsi="Cambria Math" w:cs="Arial"/>
            <w:lang w:eastAsia="en-US"/>
          </w:rPr>
          <m:t xml:space="preserve"> </m:t>
        </m:r>
      </m:oMath>
      <w:r w:rsidR="00D475D0" w:rsidRPr="00B176EA">
        <w:rPr>
          <w:rFonts w:ascii="Arial" w:eastAsia="Calibri" w:hAnsi="Arial" w:cs="Arial"/>
          <w:lang w:eastAsia="en-US"/>
        </w:rPr>
        <w:t>(Equation 2)</w:t>
      </w:r>
      <w:r w:rsidR="00D475D0" w:rsidRPr="00B176EA">
        <w:rPr>
          <w:rFonts w:ascii="Arial" w:eastAsia="MS Mincho" w:hAnsi="Arial" w:cs="Arial"/>
          <w:lang w:eastAsia="en-US"/>
        </w:rPr>
        <w:t xml:space="preserve">, </w:t>
      </w:r>
      <w:r w:rsidR="00D475D0" w:rsidRPr="00B176EA">
        <w:rPr>
          <w:rFonts w:ascii="Arial" w:eastAsia="Calibri" w:hAnsi="Arial" w:cs="Arial"/>
          <w:lang w:eastAsia="en-US"/>
        </w:rPr>
        <w:t xml:space="preserve">where </w:t>
      </w:r>
      <m:oMath>
        <m:sSub>
          <m:sSubPr>
            <m:ctrlPr>
              <w:rPr>
                <w:rFonts w:ascii="Cambria Math" w:eastAsia="Calibri" w:hAnsi="Cambria Math" w:cs="Arial"/>
                <w:i/>
                <w:lang w:eastAsia="en-US"/>
              </w:rPr>
            </m:ctrlPr>
          </m:sSubPr>
          <m:e>
            <m:r>
              <w:rPr>
                <w:rFonts w:ascii="Cambria Math" w:eastAsia="Calibri" w:hAnsi="Cambria Math" w:cs="Arial"/>
                <w:lang w:eastAsia="en-US"/>
              </w:rPr>
              <m:t>K</m:t>
            </m:r>
          </m:e>
          <m:sub>
            <m:r>
              <w:rPr>
                <w:rFonts w:ascii="Cambria Math" w:eastAsia="Calibri" w:hAnsi="Cambria Math" w:cs="Arial"/>
                <w:lang w:eastAsia="en-US"/>
              </w:rPr>
              <m:t>h</m:t>
            </m:r>
          </m:sub>
        </m:sSub>
        <m:d>
          <m:dPr>
            <m:ctrlPr>
              <w:rPr>
                <w:rFonts w:ascii="Cambria Math" w:eastAsia="Calibri" w:hAnsi="Cambria Math" w:cs="Arial"/>
                <w:i/>
                <w:lang w:eastAsia="en-US"/>
              </w:rPr>
            </m:ctrlPr>
          </m:dPr>
          <m:e>
            <m:r>
              <w:rPr>
                <w:rFonts w:ascii="Cambria Math" w:eastAsia="Calibri" w:hAnsi="Cambria Math" w:cs="Arial"/>
                <w:lang w:eastAsia="en-US"/>
              </w:rPr>
              <m:t>.</m:t>
            </m:r>
          </m:e>
        </m:d>
        <m:r>
          <w:rPr>
            <w:rFonts w:ascii="Cambria Math" w:eastAsia="Calibri" w:hAnsi="Cambria Math" w:cs="Arial"/>
            <w:lang w:eastAsia="en-US"/>
          </w:rPr>
          <m:t>=</m:t>
        </m:r>
        <m:d>
          <m:dPr>
            <m:ctrlPr>
              <w:rPr>
                <w:rFonts w:ascii="Cambria Math" w:eastAsia="Calibri" w:hAnsi="Cambria Math" w:cs="Arial"/>
                <w:i/>
                <w:lang w:eastAsia="en-US"/>
              </w:rPr>
            </m:ctrlPr>
          </m:dPr>
          <m:e>
            <m:f>
              <m:fPr>
                <m:ctrlPr>
                  <w:rPr>
                    <w:rFonts w:ascii="Cambria Math" w:eastAsia="Calibri" w:hAnsi="Cambria Math" w:cs="Arial"/>
                    <w:i/>
                    <w:lang w:eastAsia="en-US"/>
                  </w:rPr>
                </m:ctrlPr>
              </m:fPr>
              <m:num>
                <m:r>
                  <w:rPr>
                    <w:rFonts w:ascii="Cambria Math" w:eastAsia="Calibri" w:hAnsi="Cambria Math" w:cs="Arial"/>
                    <w:lang w:eastAsia="en-US"/>
                  </w:rPr>
                  <m:t>1</m:t>
                </m:r>
              </m:num>
              <m:den>
                <m:r>
                  <w:rPr>
                    <w:rFonts w:ascii="Cambria Math" w:eastAsia="Calibri" w:hAnsi="Cambria Math" w:cs="Arial"/>
                    <w:lang w:eastAsia="en-US"/>
                  </w:rPr>
                  <m:t>h</m:t>
                </m:r>
              </m:den>
            </m:f>
          </m:e>
        </m:d>
        <m:r>
          <w:rPr>
            <w:rFonts w:ascii="Cambria Math" w:eastAsia="Calibri" w:hAnsi="Cambria Math" w:cs="Arial"/>
            <w:lang w:eastAsia="en-US"/>
          </w:rPr>
          <m:t>K(</m:t>
        </m:r>
        <m:f>
          <m:fPr>
            <m:ctrlPr>
              <w:rPr>
                <w:rFonts w:ascii="Cambria Math" w:eastAsia="Calibri" w:hAnsi="Cambria Math" w:cs="Arial"/>
                <w:i/>
                <w:lang w:eastAsia="en-US"/>
              </w:rPr>
            </m:ctrlPr>
          </m:fPr>
          <m:num>
            <m:r>
              <w:rPr>
                <w:rFonts w:ascii="Cambria Math" w:eastAsia="Calibri" w:hAnsi="Cambria Math" w:cs="Arial"/>
                <w:lang w:eastAsia="en-US"/>
              </w:rPr>
              <m:t>.</m:t>
            </m:r>
          </m:num>
          <m:den>
            <m:r>
              <w:rPr>
                <w:rFonts w:ascii="Cambria Math" w:eastAsia="Calibri" w:hAnsi="Cambria Math" w:cs="Arial"/>
                <w:lang w:eastAsia="en-US"/>
              </w:rPr>
              <m:t>h</m:t>
            </m:r>
          </m:den>
        </m:f>
        <m:r>
          <w:rPr>
            <w:rFonts w:ascii="Cambria Math" w:eastAsia="Calibri" w:hAnsi="Cambria Math" w:cs="Arial"/>
            <w:lang w:eastAsia="en-US"/>
          </w:rPr>
          <m:t>)</m:t>
        </m:r>
      </m:oMath>
      <w:r w:rsidR="00D475D0" w:rsidRPr="00B176EA">
        <w:rPr>
          <w:rFonts w:ascii="Arial" w:eastAsia="Calibri" w:hAnsi="Arial" w:cs="Arial"/>
          <w:lang w:eastAsia="en-US"/>
        </w:rPr>
        <w:t xml:space="preserve"> represents a “kernel function” K and a “bandwidth” </w:t>
      </w:r>
      <w:r w:rsidR="00D475D0" w:rsidRPr="00B176EA">
        <w:rPr>
          <w:rFonts w:ascii="Arial" w:eastAsia="Calibri" w:hAnsi="Arial" w:cs="Arial"/>
          <w:i/>
          <w:lang w:eastAsia="en-US"/>
        </w:rPr>
        <w:t>h</w:t>
      </w:r>
      <w:r w:rsidR="00D475D0" w:rsidRPr="00B176EA">
        <w:rPr>
          <w:rFonts w:ascii="Arial" w:eastAsia="Calibri" w:hAnsi="Arial" w:cs="Arial"/>
          <w:lang w:eastAsia="en-US"/>
        </w:rPr>
        <w:t xml:space="preserve">.  We assumed that DI values were independently selected from a background distribution. To smoothen the </w:t>
      </w:r>
      <w:bookmarkStart w:id="30" w:name="_GoBack"/>
      <w:bookmarkEnd w:id="30"/>
      <w:r w:rsidR="00D475D0" w:rsidRPr="00B176EA">
        <w:rPr>
          <w:rFonts w:ascii="Arial" w:eastAsia="Calibri" w:hAnsi="Arial" w:cs="Arial"/>
          <w:lang w:eastAsia="en-US"/>
        </w:rPr>
        <w:t xml:space="preserve">histogram, we chose Gaussian distribution as the kernel </w:t>
      </w:r>
      <w:del w:id="31" w:author="sysprep" w:date="2014-12-01T13:57:00Z">
        <w:r w:rsidR="00D475D0" w:rsidRPr="00B176EA" w:rsidDel="00720C52">
          <w:rPr>
            <w:rFonts w:ascii="Arial" w:eastAsia="Calibri" w:hAnsi="Arial" w:cs="Arial"/>
            <w:lang w:eastAsia="en-US"/>
          </w:rPr>
          <w:delText>(</w:delText>
        </w:r>
        <w:r w:rsidR="00D475D0" w:rsidRPr="00B176EA" w:rsidDel="00720C52">
          <w:rPr>
            <w:rFonts w:ascii="Arial" w:eastAsia="Calibri" w:hAnsi="Arial" w:cs="Arial"/>
            <w:color w:val="FF0000"/>
            <w:lang w:eastAsia="en-US"/>
          </w:rPr>
          <w:delText>ref</w:delText>
        </w:r>
        <w:r w:rsidR="00D475D0" w:rsidRPr="00B176EA" w:rsidDel="00720C52">
          <w:rPr>
            <w:rFonts w:ascii="Arial" w:eastAsia="Calibri" w:hAnsi="Arial" w:cs="Arial"/>
            <w:lang w:eastAsia="en-US"/>
          </w:rPr>
          <w:delText>)</w:delText>
        </w:r>
      </w:del>
      <w:r w:rsidR="00720C52">
        <w:rPr>
          <w:rFonts w:ascii="Arial" w:eastAsia="Calibri" w:hAnsi="Arial" w:cs="Arial"/>
          <w:lang w:eastAsia="en-US"/>
        </w:rPr>
        <w:t>{Wand, 2000 #5}</w:t>
      </w:r>
      <w:r w:rsidR="00D475D0" w:rsidRPr="00B176EA">
        <w:rPr>
          <w:rFonts w:ascii="Arial" w:eastAsia="Calibri" w:hAnsi="Arial" w:cs="Arial"/>
          <w:lang w:eastAsia="en-US"/>
        </w:rPr>
        <w:t xml:space="preserve">, and finalized on the bandwidth to minimize the mean integrated squared error (MISE), as </w:t>
      </w:r>
      <m:oMath>
        <m:r>
          <w:rPr>
            <w:rFonts w:ascii="Cambria Math" w:eastAsia="Calibri" w:hAnsi="Cambria Math" w:cs="Arial"/>
            <w:lang w:eastAsia="en-US"/>
          </w:rPr>
          <m:t>MISE</m:t>
        </m:r>
        <m:d>
          <m:dPr>
            <m:ctrlPr>
              <w:rPr>
                <w:rFonts w:ascii="Cambria Math" w:eastAsia="Calibri" w:hAnsi="Cambria Math" w:cs="Arial"/>
                <w:i/>
                <w:lang w:eastAsia="en-US"/>
              </w:rPr>
            </m:ctrlPr>
          </m:dPr>
          <m:e>
            <m:r>
              <w:rPr>
                <w:rFonts w:ascii="Cambria Math" w:eastAsia="Calibri" w:hAnsi="Cambria Math" w:cs="Arial"/>
                <w:lang w:eastAsia="en-US"/>
              </w:rPr>
              <m:t>h</m:t>
            </m:r>
          </m:e>
        </m:d>
        <m:r>
          <w:rPr>
            <w:rFonts w:ascii="Cambria Math" w:eastAsia="Calibri" w:hAnsi="Cambria Math" w:cs="Arial"/>
            <w:lang w:eastAsia="en-US"/>
          </w:rPr>
          <m:t>=E</m:t>
        </m:r>
        <m:nary>
          <m:naryPr>
            <m:limLoc m:val="undOvr"/>
            <m:subHide m:val="1"/>
            <m:supHide m:val="1"/>
            <m:ctrlPr>
              <w:rPr>
                <w:rFonts w:ascii="Cambria Math" w:eastAsia="Calibri" w:hAnsi="Cambria Math" w:cs="Arial"/>
                <w:i/>
                <w:lang w:eastAsia="en-US"/>
              </w:rPr>
            </m:ctrlPr>
          </m:naryPr>
          <m:sub/>
          <m:sup/>
          <m:e>
            <m:sSup>
              <m:sSupPr>
                <m:ctrlPr>
                  <w:rPr>
                    <w:rFonts w:ascii="Cambria Math" w:eastAsia="Calibri" w:hAnsi="Cambria Math" w:cs="Arial"/>
                    <w:i/>
                    <w:lang w:eastAsia="en-US"/>
                  </w:rPr>
                </m:ctrlPr>
              </m:sSupPr>
              <m:e>
                <m:r>
                  <w:rPr>
                    <w:rFonts w:ascii="Cambria Math" w:eastAsia="Calibri" w:hAnsi="Cambria Math" w:cs="Arial"/>
                    <w:lang w:eastAsia="en-US"/>
                  </w:rPr>
                  <m:t>(</m:t>
                </m:r>
                <m:acc>
                  <m:accPr>
                    <m:ctrlPr>
                      <w:rPr>
                        <w:rFonts w:ascii="Cambria Math" w:eastAsia="Calibri" w:hAnsi="Cambria Math" w:cs="Arial"/>
                        <w:i/>
                        <w:lang w:eastAsia="en-US"/>
                      </w:rPr>
                    </m:ctrlPr>
                  </m:accPr>
                  <m:e>
                    <m:sSub>
                      <m:sSubPr>
                        <m:ctrlPr>
                          <w:rPr>
                            <w:rFonts w:ascii="Cambria Math" w:eastAsia="Calibri" w:hAnsi="Cambria Math" w:cs="Arial"/>
                            <w:i/>
                            <w:lang w:eastAsia="en-US"/>
                          </w:rPr>
                        </m:ctrlPr>
                      </m:sSubPr>
                      <m:e>
                        <m:r>
                          <w:rPr>
                            <w:rFonts w:ascii="Cambria Math" w:eastAsia="Calibri" w:hAnsi="Cambria Math" w:cs="Arial"/>
                            <w:lang w:eastAsia="en-US"/>
                          </w:rPr>
                          <m:t>f</m:t>
                        </m:r>
                      </m:e>
                      <m:sub>
                        <m:r>
                          <w:rPr>
                            <w:rFonts w:ascii="Cambria Math" w:eastAsia="Calibri" w:hAnsi="Cambria Math" w:cs="Arial"/>
                            <w:lang w:eastAsia="en-US"/>
                          </w:rPr>
                          <m:t>h</m:t>
                        </m:r>
                      </m:sub>
                    </m:sSub>
                  </m:e>
                </m:acc>
                <m:r>
                  <w:rPr>
                    <w:rFonts w:ascii="Cambria Math" w:eastAsia="Calibri" w:hAnsi="Cambria Math" w:cs="Arial"/>
                    <w:lang w:eastAsia="en-US"/>
                  </w:rPr>
                  <m:t>-f)</m:t>
                </m:r>
              </m:e>
              <m:sup>
                <m:r>
                  <w:rPr>
                    <w:rFonts w:ascii="Cambria Math" w:eastAsia="Calibri" w:hAnsi="Cambria Math" w:cs="Arial"/>
                    <w:lang w:eastAsia="en-US"/>
                  </w:rPr>
                  <m:t>2</m:t>
                </m:r>
              </m:sup>
            </m:sSup>
          </m:e>
        </m:nary>
      </m:oMath>
      <w:r w:rsidR="00D475D0" w:rsidRPr="00B176EA">
        <w:rPr>
          <w:rFonts w:ascii="Arial" w:eastAsia="Calibri" w:hAnsi="Arial" w:cs="Arial"/>
          <w:lang w:eastAsia="en-US"/>
        </w:rPr>
        <w:t xml:space="preserve"> (Equation 3).</w:t>
      </w:r>
      <w:r w:rsidR="00D475D0" w:rsidRPr="00B176EA">
        <w:rPr>
          <w:rFonts w:ascii="Arial" w:eastAsia="MS Mincho" w:hAnsi="Arial" w:cs="Arial"/>
          <w:lang w:eastAsia="en-US"/>
        </w:rPr>
        <w:t xml:space="preserve"> </w:t>
      </w:r>
      <w:r w:rsidR="00D475D0" w:rsidRPr="00B176EA">
        <w:rPr>
          <w:rFonts w:ascii="Arial" w:eastAsia="Calibri" w:hAnsi="Arial" w:cs="Arial"/>
          <w:lang w:eastAsia="en-US"/>
        </w:rPr>
        <w:t xml:space="preserve">When two or more populations were observed with fairly large proportion of overlap, bimodal or multi-normal based assumption was made. For such cases, a reflection point was identified if a change in the first derivative sign was observed. </w:t>
      </w:r>
    </w:p>
    <w:p w:rsidR="002E01B9" w:rsidRDefault="002E01B9" w:rsidP="00D64CC4">
      <w:pPr>
        <w:spacing w:after="0" w:line="480" w:lineRule="auto"/>
        <w:ind w:firstLine="360"/>
        <w:rPr>
          <w:rFonts w:ascii="Arial" w:hAnsi="Arial" w:cs="Arial"/>
          <w:b/>
        </w:rPr>
      </w:pPr>
    </w:p>
    <w:p w:rsidR="00BC6844" w:rsidRPr="00BC6844" w:rsidRDefault="00BC6844" w:rsidP="00D64CC4">
      <w:pPr>
        <w:spacing w:after="0" w:line="480" w:lineRule="auto"/>
        <w:ind w:firstLine="360"/>
        <w:rPr>
          <w:rFonts w:ascii="Arial" w:hAnsi="Arial" w:cs="Arial"/>
          <w:color w:val="FF3300"/>
        </w:rPr>
      </w:pPr>
      <w:r w:rsidRPr="00BC6844">
        <w:rPr>
          <w:rFonts w:ascii="Arial" w:hAnsi="Arial" w:cs="Arial"/>
          <w:color w:val="FF3300"/>
        </w:rPr>
        <w:t>Jianying, add an Reference above</w:t>
      </w:r>
    </w:p>
    <w:p w:rsidR="00BC6844" w:rsidRDefault="00BC6844" w:rsidP="00D64CC4">
      <w:pPr>
        <w:spacing w:after="0" w:line="480" w:lineRule="auto"/>
        <w:ind w:firstLine="360"/>
        <w:rPr>
          <w:rFonts w:ascii="Arial" w:hAnsi="Arial" w:cs="Arial"/>
          <w:b/>
        </w:rPr>
      </w:pPr>
    </w:p>
    <w:p w:rsidR="00437CB6" w:rsidRDefault="00437CB6" w:rsidP="00D64CC4">
      <w:pPr>
        <w:spacing w:after="0" w:line="480" w:lineRule="auto"/>
        <w:ind w:firstLine="360"/>
        <w:rPr>
          <w:rFonts w:ascii="Arial" w:hAnsi="Arial" w:cs="Arial"/>
          <w:b/>
        </w:rPr>
      </w:pPr>
      <w:r w:rsidRPr="00437CB6">
        <w:rPr>
          <w:rFonts w:ascii="Arial" w:hAnsi="Arial" w:cs="Arial"/>
          <w:b/>
        </w:rPr>
        <w:t>Extraction of diploid/</w:t>
      </w:r>
      <w:proofErr w:type="spellStart"/>
      <w:r w:rsidRPr="00437CB6">
        <w:rPr>
          <w:rFonts w:ascii="Arial" w:hAnsi="Arial" w:cs="Arial"/>
          <w:b/>
        </w:rPr>
        <w:t>tetrap</w:t>
      </w:r>
      <w:r>
        <w:rPr>
          <w:rFonts w:ascii="Arial" w:hAnsi="Arial" w:cs="Arial"/>
          <w:b/>
        </w:rPr>
        <w:t>loid</w:t>
      </w:r>
      <w:proofErr w:type="spellEnd"/>
      <w:r>
        <w:rPr>
          <w:rFonts w:ascii="Arial" w:hAnsi="Arial" w:cs="Arial"/>
          <w:b/>
        </w:rPr>
        <w:t xml:space="preserve"> </w:t>
      </w:r>
      <w:r w:rsidR="00BC6844">
        <w:rPr>
          <w:rFonts w:ascii="Arial" w:hAnsi="Arial" w:cs="Arial"/>
          <w:b/>
        </w:rPr>
        <w:t xml:space="preserve">peaks </w:t>
      </w:r>
      <w:r>
        <w:rPr>
          <w:rFonts w:ascii="Arial" w:hAnsi="Arial" w:cs="Arial"/>
          <w:b/>
        </w:rPr>
        <w:t xml:space="preserve">and isolation of </w:t>
      </w:r>
      <w:proofErr w:type="spellStart"/>
      <w:r>
        <w:rPr>
          <w:rFonts w:ascii="Arial" w:hAnsi="Arial" w:cs="Arial"/>
          <w:b/>
        </w:rPr>
        <w:t>aneuploid</w:t>
      </w:r>
      <w:proofErr w:type="spellEnd"/>
      <w:r>
        <w:rPr>
          <w:rFonts w:ascii="Arial" w:hAnsi="Arial" w:cs="Arial"/>
          <w:b/>
        </w:rPr>
        <w:t xml:space="preserve"> peak</w:t>
      </w:r>
    </w:p>
    <w:p w:rsidR="00437CB6" w:rsidRDefault="00437CB6" w:rsidP="00D64CC4">
      <w:pPr>
        <w:spacing w:after="0" w:line="480" w:lineRule="auto"/>
        <w:ind w:firstLine="360"/>
        <w:rPr>
          <w:rFonts w:ascii="Arial" w:hAnsi="Arial" w:cs="Arial"/>
          <w:b/>
        </w:rPr>
      </w:pPr>
    </w:p>
    <w:p w:rsidR="007F4B3B" w:rsidRPr="007F4B3B" w:rsidRDefault="007F4B3B" w:rsidP="00D64CC4">
      <w:pPr>
        <w:spacing w:after="0" w:line="480" w:lineRule="auto"/>
        <w:ind w:firstLine="360"/>
        <w:rPr>
          <w:rFonts w:ascii="Arial" w:hAnsi="Arial" w:cs="Arial"/>
          <w:b/>
          <w:color w:val="FF0000"/>
        </w:rPr>
      </w:pPr>
      <w:r w:rsidRPr="007F4B3B">
        <w:rPr>
          <w:rFonts w:ascii="Arial" w:hAnsi="Arial" w:cs="Arial"/>
          <w:b/>
          <w:color w:val="FF0000"/>
        </w:rPr>
        <w:t>Jianying, write something here.</w:t>
      </w:r>
    </w:p>
    <w:p w:rsidR="00BC6844" w:rsidRPr="00437CB6" w:rsidRDefault="00BC6844" w:rsidP="00BC6844">
      <w:pPr>
        <w:spacing w:after="0" w:line="480" w:lineRule="auto"/>
        <w:ind w:firstLine="360"/>
        <w:rPr>
          <w:rFonts w:ascii="Arial" w:hAnsi="Arial" w:cs="Arial"/>
          <w:b/>
          <w:color w:val="FF0000"/>
        </w:rPr>
      </w:pPr>
      <w:r w:rsidRPr="00437CB6">
        <w:rPr>
          <w:rFonts w:ascii="Arial" w:hAnsi="Arial" w:cs="Arial"/>
          <w:b/>
          <w:color w:val="FF0000"/>
        </w:rPr>
        <w:t>Jianying, can you separate “extraction of diploid/</w:t>
      </w:r>
      <w:proofErr w:type="spellStart"/>
      <w:r w:rsidRPr="00437CB6">
        <w:rPr>
          <w:rFonts w:ascii="Arial" w:hAnsi="Arial" w:cs="Arial"/>
          <w:b/>
          <w:color w:val="FF0000"/>
        </w:rPr>
        <w:t>tetraploid</w:t>
      </w:r>
      <w:proofErr w:type="spellEnd"/>
      <w:r w:rsidRPr="00437CB6">
        <w:rPr>
          <w:rFonts w:ascii="Arial" w:hAnsi="Arial" w:cs="Arial"/>
          <w:b/>
          <w:color w:val="FF0000"/>
        </w:rPr>
        <w:t xml:space="preserve"> </w:t>
      </w:r>
      <w:r>
        <w:rPr>
          <w:rFonts w:ascii="Arial" w:hAnsi="Arial" w:cs="Arial"/>
          <w:b/>
          <w:color w:val="FF0000"/>
        </w:rPr>
        <w:t xml:space="preserve">peaks </w:t>
      </w:r>
      <w:r w:rsidRPr="00437CB6">
        <w:rPr>
          <w:rFonts w:ascii="Arial" w:hAnsi="Arial" w:cs="Arial"/>
          <w:b/>
          <w:color w:val="FF0000"/>
        </w:rPr>
        <w:t xml:space="preserve">and isolation of </w:t>
      </w:r>
      <w:proofErr w:type="spellStart"/>
      <w:r w:rsidRPr="00437CB6">
        <w:rPr>
          <w:rFonts w:ascii="Arial" w:hAnsi="Arial" w:cs="Arial"/>
          <w:b/>
          <w:color w:val="FF0000"/>
        </w:rPr>
        <w:t>aneuploid</w:t>
      </w:r>
      <w:proofErr w:type="spellEnd"/>
      <w:r w:rsidRPr="00437CB6">
        <w:rPr>
          <w:rFonts w:ascii="Arial" w:hAnsi="Arial" w:cs="Arial"/>
          <w:b/>
          <w:color w:val="FF0000"/>
        </w:rPr>
        <w:t xml:space="preserve"> peak” and “signal amplification” into two parts each with its own pseudo code?</w:t>
      </w:r>
      <w:r>
        <w:rPr>
          <w:rFonts w:ascii="Arial" w:hAnsi="Arial" w:cs="Arial"/>
          <w:b/>
          <w:color w:val="FF0000"/>
        </w:rPr>
        <w:t xml:space="preserve"> </w:t>
      </w:r>
      <w:r w:rsidRPr="00437CB6">
        <w:rPr>
          <w:rFonts w:ascii="Arial" w:hAnsi="Arial" w:cs="Arial"/>
          <w:b/>
          <w:color w:val="FF0000"/>
        </w:rPr>
        <w:t xml:space="preserve">The purpose is to be consistent with </w:t>
      </w:r>
      <w:r>
        <w:rPr>
          <w:rFonts w:ascii="Arial" w:hAnsi="Arial" w:cs="Arial"/>
          <w:b/>
          <w:color w:val="FF0000"/>
        </w:rPr>
        <w:t>the</w:t>
      </w:r>
      <w:r w:rsidRPr="00437CB6">
        <w:rPr>
          <w:rFonts w:ascii="Arial" w:hAnsi="Arial" w:cs="Arial"/>
          <w:b/>
          <w:color w:val="FF0000"/>
        </w:rPr>
        <w:t xml:space="preserve"> revised Figure 2.</w:t>
      </w:r>
    </w:p>
    <w:p w:rsidR="00437CB6" w:rsidRDefault="00437CB6" w:rsidP="00D64CC4">
      <w:pPr>
        <w:spacing w:after="0" w:line="480" w:lineRule="auto"/>
        <w:ind w:firstLine="360"/>
        <w:rPr>
          <w:rFonts w:ascii="Arial" w:hAnsi="Arial" w:cs="Arial"/>
          <w:b/>
        </w:rPr>
      </w:pPr>
    </w:p>
    <w:p w:rsidR="00BC6844" w:rsidRDefault="00BC6844" w:rsidP="00D64CC4">
      <w:pPr>
        <w:spacing w:after="0" w:line="480" w:lineRule="auto"/>
        <w:ind w:firstLine="360"/>
        <w:rPr>
          <w:rFonts w:ascii="Arial" w:hAnsi="Arial" w:cs="Arial"/>
          <w:b/>
        </w:rPr>
      </w:pPr>
    </w:p>
    <w:p w:rsidR="00D475D0" w:rsidRPr="00B176EA" w:rsidRDefault="00437CB6" w:rsidP="00D64CC4">
      <w:pPr>
        <w:spacing w:after="0" w:line="480" w:lineRule="auto"/>
        <w:ind w:firstLine="360"/>
        <w:rPr>
          <w:rFonts w:ascii="Arial" w:hAnsi="Arial" w:cs="Arial"/>
          <w:b/>
        </w:rPr>
      </w:pPr>
      <w:r>
        <w:rPr>
          <w:rFonts w:ascii="Arial" w:hAnsi="Arial" w:cs="Arial"/>
          <w:b/>
        </w:rPr>
        <w:t>S</w:t>
      </w:r>
      <w:r w:rsidR="002E01B9">
        <w:rPr>
          <w:rFonts w:ascii="Arial" w:hAnsi="Arial" w:cs="Arial"/>
          <w:b/>
        </w:rPr>
        <w:t>ignal amplification</w:t>
      </w:r>
    </w:p>
    <w:p w:rsidR="00D64CC4" w:rsidRPr="00B176EA" w:rsidRDefault="00D64CC4" w:rsidP="00D64CC4">
      <w:pPr>
        <w:spacing w:after="0" w:line="480" w:lineRule="auto"/>
        <w:ind w:firstLine="360"/>
        <w:rPr>
          <w:rFonts w:ascii="Arial" w:hAnsi="Arial" w:cs="Arial"/>
        </w:rPr>
      </w:pPr>
      <w:r w:rsidRPr="00B176EA">
        <w:rPr>
          <w:rFonts w:ascii="Arial" w:hAnsi="Arial" w:cs="Arial"/>
        </w:rPr>
        <w:t xml:space="preserve">For </w:t>
      </w:r>
      <w:r w:rsidR="002E01B9">
        <w:rPr>
          <w:rFonts w:ascii="Arial" w:hAnsi="Arial" w:cs="Arial"/>
        </w:rPr>
        <w:t>signal amplification</w:t>
      </w:r>
      <w:r w:rsidRPr="00B176EA">
        <w:rPr>
          <w:rFonts w:ascii="Arial" w:hAnsi="Arial" w:cs="Arial"/>
        </w:rPr>
        <w:t>, we set ratios of these three populations as R</w:t>
      </w:r>
      <w:r w:rsidRPr="00B176EA">
        <w:rPr>
          <w:rFonts w:ascii="Arial" w:hAnsi="Arial" w:cs="Arial"/>
          <w:vertAlign w:val="subscript"/>
        </w:rPr>
        <w:t>1</w:t>
      </w:r>
      <w:r w:rsidRPr="00B176EA">
        <w:rPr>
          <w:rFonts w:ascii="Arial" w:hAnsi="Arial" w:cs="Arial"/>
        </w:rPr>
        <w:t>, R</w:t>
      </w:r>
      <w:r w:rsidRPr="00B176EA">
        <w:rPr>
          <w:rFonts w:ascii="Arial" w:hAnsi="Arial" w:cs="Arial"/>
          <w:vertAlign w:val="subscript"/>
        </w:rPr>
        <w:t>2</w:t>
      </w:r>
      <w:r w:rsidRPr="00B176EA">
        <w:rPr>
          <w:rFonts w:ascii="Arial" w:hAnsi="Arial" w:cs="Arial"/>
        </w:rPr>
        <w:t>, and R</w:t>
      </w:r>
      <w:r w:rsidRPr="00B176EA">
        <w:rPr>
          <w:rFonts w:ascii="Arial" w:hAnsi="Arial" w:cs="Arial"/>
          <w:vertAlign w:val="subscript"/>
        </w:rPr>
        <w:t>3</w:t>
      </w:r>
      <w:r w:rsidRPr="00B176EA">
        <w:rPr>
          <w:rFonts w:ascii="Arial" w:hAnsi="Arial" w:cs="Arial"/>
        </w:rPr>
        <w:t xml:space="preserve"> respectively, with the constraint that R</w:t>
      </w:r>
      <w:r w:rsidRPr="00B176EA">
        <w:rPr>
          <w:rFonts w:ascii="Arial" w:hAnsi="Arial" w:cs="Arial"/>
          <w:vertAlign w:val="subscript"/>
        </w:rPr>
        <w:t>1</w:t>
      </w:r>
      <w:r w:rsidRPr="00B176EA">
        <w:rPr>
          <w:rFonts w:ascii="Arial" w:hAnsi="Arial" w:cs="Arial"/>
        </w:rPr>
        <w:t xml:space="preserve"> + R</w:t>
      </w:r>
      <w:r w:rsidRPr="00B176EA">
        <w:rPr>
          <w:rFonts w:ascii="Arial" w:hAnsi="Arial" w:cs="Arial"/>
          <w:vertAlign w:val="subscript"/>
        </w:rPr>
        <w:t>2</w:t>
      </w:r>
      <w:r w:rsidRPr="00B176EA">
        <w:rPr>
          <w:rFonts w:ascii="Arial" w:hAnsi="Arial" w:cs="Arial"/>
        </w:rPr>
        <w:t xml:space="preserve"> + R</w:t>
      </w:r>
      <w:r w:rsidRPr="00B176EA">
        <w:rPr>
          <w:rFonts w:ascii="Arial" w:hAnsi="Arial" w:cs="Arial"/>
          <w:vertAlign w:val="subscript"/>
        </w:rPr>
        <w:t>3</w:t>
      </w:r>
      <w:r w:rsidRPr="00B176EA">
        <w:rPr>
          <w:rFonts w:ascii="Arial" w:hAnsi="Arial" w:cs="Arial"/>
        </w:rPr>
        <w:t xml:space="preserve"> = 1 (Equation 1). We randomly sampled R</w:t>
      </w:r>
      <w:r w:rsidRPr="00B176EA">
        <w:rPr>
          <w:rFonts w:ascii="Arial" w:hAnsi="Arial" w:cs="Arial"/>
          <w:vertAlign w:val="subscript"/>
        </w:rPr>
        <w:t xml:space="preserve">1 </w:t>
      </w:r>
      <w:r w:rsidRPr="00B176EA">
        <w:rPr>
          <w:rFonts w:ascii="Arial" w:hAnsi="Arial" w:cs="Arial"/>
        </w:rPr>
        <w:t>from a uniform distribution ~</w:t>
      </w:r>
      <w:proofErr w:type="spellStart"/>
      <w:r w:rsidRPr="00B176EA">
        <w:rPr>
          <w:rFonts w:ascii="Arial" w:hAnsi="Arial" w:cs="Arial"/>
        </w:rPr>
        <w:t>Unif</w:t>
      </w:r>
      <w:proofErr w:type="spellEnd"/>
      <w:r w:rsidRPr="00B176EA">
        <w:rPr>
          <w:rFonts w:ascii="Arial" w:hAnsi="Arial" w:cs="Arial"/>
        </w:rPr>
        <w:t xml:space="preserve"> [0.95, 0.998], R</w:t>
      </w:r>
      <w:r w:rsidRPr="00B176EA">
        <w:rPr>
          <w:rFonts w:ascii="Arial" w:hAnsi="Arial" w:cs="Arial"/>
          <w:vertAlign w:val="subscript"/>
        </w:rPr>
        <w:t xml:space="preserve">2 </w:t>
      </w:r>
      <w:r w:rsidRPr="00B176EA">
        <w:rPr>
          <w:rFonts w:ascii="Arial" w:hAnsi="Arial" w:cs="Arial"/>
        </w:rPr>
        <w:t>~</w:t>
      </w:r>
      <w:proofErr w:type="spellStart"/>
      <w:r w:rsidRPr="00B176EA">
        <w:rPr>
          <w:rFonts w:ascii="Arial" w:hAnsi="Arial" w:cs="Arial"/>
        </w:rPr>
        <w:t>Unif</w:t>
      </w:r>
      <w:proofErr w:type="spellEnd"/>
      <w:r w:rsidRPr="00B176EA">
        <w:rPr>
          <w:rFonts w:ascii="Arial" w:hAnsi="Arial" w:cs="Arial"/>
        </w:rPr>
        <w:t xml:space="preserve"> [(1- R</w:t>
      </w:r>
      <w:r w:rsidRPr="00B176EA">
        <w:rPr>
          <w:rFonts w:ascii="Arial" w:hAnsi="Arial" w:cs="Arial"/>
          <w:vertAlign w:val="subscript"/>
        </w:rPr>
        <w:t>1</w:t>
      </w:r>
      <w:r w:rsidRPr="00B176EA">
        <w:rPr>
          <w:rFonts w:ascii="Arial" w:hAnsi="Arial" w:cs="Arial"/>
        </w:rPr>
        <w:t>-0.05), (1-R</w:t>
      </w:r>
      <w:r w:rsidRPr="00B176EA">
        <w:rPr>
          <w:rFonts w:ascii="Arial" w:hAnsi="Arial" w:cs="Arial"/>
          <w:vertAlign w:val="subscript"/>
        </w:rPr>
        <w:t>1</w:t>
      </w:r>
      <w:r w:rsidRPr="00B176EA">
        <w:rPr>
          <w:rFonts w:ascii="Arial" w:hAnsi="Arial" w:cs="Arial"/>
        </w:rPr>
        <w:t>-0.005)], and R</w:t>
      </w:r>
      <w:r w:rsidRPr="00B176EA">
        <w:rPr>
          <w:rFonts w:ascii="Arial" w:hAnsi="Arial" w:cs="Arial"/>
          <w:vertAlign w:val="subscript"/>
        </w:rPr>
        <w:t>3</w:t>
      </w:r>
      <w:r w:rsidRPr="00B176EA">
        <w:rPr>
          <w:rFonts w:ascii="Arial" w:hAnsi="Arial" w:cs="Arial"/>
        </w:rPr>
        <w:t xml:space="preserve"> [1-R</w:t>
      </w:r>
      <w:r w:rsidRPr="00B176EA">
        <w:rPr>
          <w:rFonts w:ascii="Arial" w:hAnsi="Arial" w:cs="Arial"/>
          <w:vertAlign w:val="subscript"/>
        </w:rPr>
        <w:t>1</w:t>
      </w:r>
      <w:r w:rsidRPr="00B176EA">
        <w:rPr>
          <w:rFonts w:ascii="Arial" w:hAnsi="Arial" w:cs="Arial"/>
        </w:rPr>
        <w:t>-R</w:t>
      </w:r>
      <w:r w:rsidRPr="00B176EA">
        <w:rPr>
          <w:rFonts w:ascii="Arial" w:hAnsi="Arial" w:cs="Arial"/>
          <w:vertAlign w:val="subscript"/>
        </w:rPr>
        <w:t>2</w:t>
      </w:r>
      <w:r w:rsidRPr="00B176EA">
        <w:rPr>
          <w:rFonts w:ascii="Arial" w:hAnsi="Arial" w:cs="Arial"/>
        </w:rPr>
        <w:t xml:space="preserve">]. If only a single diploid population was detected, the hypothetical </w:t>
      </w:r>
      <w:proofErr w:type="spellStart"/>
      <w:r w:rsidRPr="00B176EA">
        <w:rPr>
          <w:rFonts w:ascii="Arial" w:hAnsi="Arial" w:cs="Arial"/>
        </w:rPr>
        <w:t>tetraploid</w:t>
      </w:r>
      <w:proofErr w:type="spellEnd"/>
      <w:r w:rsidRPr="00B176EA">
        <w:rPr>
          <w:rFonts w:ascii="Arial" w:hAnsi="Arial" w:cs="Arial"/>
        </w:rPr>
        <w:t xml:space="preserve"> population was sampled from a normal distribution ~ Norm (2.0, 0.3) and the hypothetical </w:t>
      </w:r>
      <w:proofErr w:type="spellStart"/>
      <w:r w:rsidRPr="00B176EA">
        <w:rPr>
          <w:rFonts w:ascii="Arial" w:hAnsi="Arial" w:cs="Arial"/>
        </w:rPr>
        <w:t>aneuploid</w:t>
      </w:r>
      <w:proofErr w:type="spellEnd"/>
      <w:r w:rsidRPr="00B176EA">
        <w:rPr>
          <w:rFonts w:ascii="Arial" w:hAnsi="Arial" w:cs="Arial"/>
        </w:rPr>
        <w:t xml:space="preserve"> population from ~ Norm (2.3, 0.3).</w:t>
      </w:r>
      <w:r w:rsidR="00596654" w:rsidRPr="00B176EA">
        <w:rPr>
          <w:rFonts w:ascii="Arial" w:hAnsi="Arial" w:cs="Arial"/>
        </w:rPr>
        <w:t xml:space="preserve"> The procedure is shown in pseudo code format as follows:</w:t>
      </w:r>
    </w:p>
    <w:p w:rsidR="00570EE4" w:rsidRPr="00B176EA" w:rsidRDefault="00570EE4" w:rsidP="00570EE4">
      <w:pPr>
        <w:numPr>
          <w:ilvl w:val="0"/>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With the parameter set </w:t>
      </w:r>
      <w:proofErr w:type="spellStart"/>
      <w:r w:rsidRPr="00B176EA">
        <w:rPr>
          <w:rFonts w:ascii="Arial" w:eastAsia="Calibri" w:hAnsi="Arial" w:cs="Arial"/>
          <w:sz w:val="20"/>
          <w:szCs w:val="20"/>
          <w:lang w:eastAsia="en-US"/>
        </w:rPr>
        <w:t>θ</w:t>
      </w:r>
      <w:r w:rsidRPr="00B176EA">
        <w:rPr>
          <w:rFonts w:ascii="Arial" w:eastAsia="Calibri" w:hAnsi="Arial" w:cs="Arial"/>
          <w:sz w:val="20"/>
          <w:szCs w:val="20"/>
          <w:vertAlign w:val="superscript"/>
          <w:lang w:eastAsia="en-US"/>
        </w:rPr>
        <w:t>dt</w:t>
      </w:r>
      <w:proofErr w:type="spellEnd"/>
      <w:r w:rsidRPr="00B176EA">
        <w:rPr>
          <w:rFonts w:ascii="Arial" w:eastAsia="Calibri" w:hAnsi="Arial" w:cs="Arial"/>
          <w:sz w:val="20"/>
          <w:szCs w:val="20"/>
          <w:lang w:eastAsia="en-US"/>
        </w:rPr>
        <w:t xml:space="preserve"> for data transformation</w:t>
      </w:r>
    </w:p>
    <w:p w:rsidR="00570EE4" w:rsidRPr="00B176EA" w:rsidRDefault="00570EE4" w:rsidP="00570EE4">
      <w:pPr>
        <w:numPr>
          <w:ilvl w:val="0"/>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Estimate the density distribution from the empirical DI values and identify candidate peaks </w:t>
      </w:r>
    </w:p>
    <w:p w:rsidR="00570EE4" w:rsidRPr="00B176EA" w:rsidRDefault="00570EE4" w:rsidP="00570EE4">
      <w:pPr>
        <w:numPr>
          <w:ilvl w:val="0"/>
          <w:numId w:val="13"/>
        </w:numPr>
        <w:spacing w:line="24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for</w:t>
      </w:r>
      <w:r w:rsidRPr="00B176EA">
        <w:rPr>
          <w:rFonts w:ascii="Arial" w:eastAsia="Calibri" w:hAnsi="Arial" w:cs="Arial"/>
          <w:sz w:val="20"/>
          <w:szCs w:val="20"/>
          <w:lang w:eastAsia="en-US"/>
        </w:rPr>
        <w:t xml:space="preserve"> each i = 1..n peaks  </w:t>
      </w:r>
      <w:r w:rsidRPr="00B176EA">
        <w:rPr>
          <w:rFonts w:ascii="Arial" w:eastAsia="Calibri" w:hAnsi="Arial" w:cs="Arial"/>
          <w:b/>
          <w:sz w:val="20"/>
          <w:szCs w:val="20"/>
          <w:lang w:eastAsia="en-US"/>
        </w:rPr>
        <w:t>do</w:t>
      </w:r>
    </w:p>
    <w:p w:rsidR="00570EE4" w:rsidRPr="00B176EA" w:rsidRDefault="005C3EE3" w:rsidP="00570EE4">
      <w:pPr>
        <w:spacing w:line="360" w:lineRule="auto"/>
        <w:ind w:left="72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59264" behindDoc="0" locked="0" layoutInCell="1" allowOverlap="1">
                <wp:simplePos x="0" y="0"/>
                <wp:positionH relativeFrom="column">
                  <wp:posOffset>570229</wp:posOffset>
                </wp:positionH>
                <wp:positionV relativeFrom="paragraph">
                  <wp:posOffset>38100</wp:posOffset>
                </wp:positionV>
                <wp:extent cx="0" cy="1075055"/>
                <wp:effectExtent l="0" t="0" r="19050" b="10795"/>
                <wp:wrapNone/>
                <wp:docPr id="10"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7505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4.9pt,3pt" to="44.9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">
                <o:lock v:ext="edit" shapetype="f"/>
              </v:line>
            </w:pict>
          </mc:Fallback>
        </mc:AlternateContent>
      </w:r>
      <w:r w:rsidR="00570EE4" w:rsidRPr="00B176EA">
        <w:rPr>
          <w:rFonts w:ascii="Arial" w:eastAsia="Calibri" w:hAnsi="Arial" w:cs="Arial"/>
          <w:sz w:val="20"/>
          <w:szCs w:val="20"/>
          <w:lang w:eastAsia="en-US"/>
        </w:rPr>
        <w:t xml:space="preserve">      3.1. Estimate the sample statistics from the left part of the peak  </w:t>
      </w:r>
    </w:p>
    <w:p w:rsidR="00570EE4" w:rsidRPr="00B176EA" w:rsidRDefault="00570EE4" w:rsidP="00570EE4">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3.2. Estimate the right part of the distribution</w:t>
      </w:r>
    </w:p>
    <w:p w:rsidR="00570EE4" w:rsidRPr="00B176EA" w:rsidRDefault="00570EE4" w:rsidP="00570EE4">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3.3. Filter out the candidate </w:t>
      </w:r>
      <w:proofErr w:type="spellStart"/>
      <w:r w:rsidRPr="00B176EA">
        <w:rPr>
          <w:rFonts w:ascii="Arial" w:eastAsia="Calibri" w:hAnsi="Arial" w:cs="Arial"/>
          <w:sz w:val="20"/>
          <w:szCs w:val="20"/>
          <w:lang w:eastAsia="en-US"/>
        </w:rPr>
        <w:t>i</w:t>
      </w:r>
      <w:r w:rsidRPr="00B176EA">
        <w:rPr>
          <w:rFonts w:ascii="Arial" w:eastAsia="Calibri" w:hAnsi="Arial" w:cs="Arial"/>
          <w:sz w:val="20"/>
          <w:szCs w:val="20"/>
          <w:vertAlign w:val="superscript"/>
          <w:lang w:eastAsia="en-US"/>
        </w:rPr>
        <w:t>th</w:t>
      </w:r>
      <w:proofErr w:type="spellEnd"/>
      <w:r w:rsidRPr="00B176EA">
        <w:rPr>
          <w:rFonts w:ascii="Arial" w:eastAsia="Calibri" w:hAnsi="Arial" w:cs="Arial"/>
          <w:sz w:val="20"/>
          <w:szCs w:val="20"/>
          <w:lang w:eastAsia="en-US"/>
        </w:rPr>
        <w:t xml:space="preserve"> family and retain the mean, SD and count</w:t>
      </w:r>
    </w:p>
    <w:p w:rsidR="00570EE4" w:rsidRPr="00B176EA" w:rsidRDefault="00570EE4" w:rsidP="00570EE4">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3.4. Check the next available peak, if any, against threshold</w:t>
      </w:r>
    </w:p>
    <w:p w:rsidR="00570EE4" w:rsidRPr="00B176EA" w:rsidRDefault="00570EE4" w:rsidP="00570EE4">
      <w:pPr>
        <w:spacing w:after="0"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3.5. Go back to 3.1 if the peak is &lt; upper bound</w:t>
      </w:r>
    </w:p>
    <w:p w:rsidR="00570EE4" w:rsidRPr="00B176EA" w:rsidRDefault="00570EE4" w:rsidP="00570EE4">
      <w:pPr>
        <w:spacing w:after="0" w:line="240" w:lineRule="auto"/>
        <w:rPr>
          <w:rFonts w:ascii="Arial" w:eastAsia="Calibri" w:hAnsi="Arial" w:cs="Arial"/>
          <w:b/>
          <w:sz w:val="20"/>
          <w:szCs w:val="20"/>
          <w:lang w:eastAsia="en-US"/>
        </w:rPr>
      </w:pPr>
      <w:r w:rsidRPr="00B176EA">
        <w:rPr>
          <w:rFonts w:ascii="Arial" w:eastAsia="Calibri" w:hAnsi="Arial" w:cs="Arial"/>
          <w:b/>
          <w:sz w:val="20"/>
          <w:szCs w:val="20"/>
          <w:lang w:eastAsia="en-US"/>
        </w:rPr>
        <w:t xml:space="preserve">               </w:t>
      </w:r>
      <w:proofErr w:type="gramStart"/>
      <w:r w:rsidRPr="00B176EA">
        <w:rPr>
          <w:rFonts w:ascii="Arial" w:eastAsia="Calibri" w:hAnsi="Arial" w:cs="Arial"/>
          <w:b/>
          <w:sz w:val="20"/>
          <w:szCs w:val="20"/>
          <w:lang w:eastAsia="en-US"/>
        </w:rPr>
        <w:t>end</w:t>
      </w:r>
      <w:proofErr w:type="gramEnd"/>
    </w:p>
    <w:p w:rsidR="00570EE4" w:rsidRPr="00B176EA" w:rsidRDefault="00570EE4" w:rsidP="00570EE4">
      <w:pPr>
        <w:numPr>
          <w:ilvl w:val="0"/>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Summarize for candidate cell populations representing the diploid,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and </w:t>
      </w:r>
      <w:proofErr w:type="spellStart"/>
      <w:r w:rsidRPr="00B176EA">
        <w:rPr>
          <w:rFonts w:ascii="Arial" w:eastAsia="Calibri" w:hAnsi="Arial" w:cs="Arial"/>
          <w:sz w:val="20"/>
          <w:szCs w:val="20"/>
          <w:lang w:eastAsia="en-US"/>
        </w:rPr>
        <w:t>aneuploid</w:t>
      </w:r>
      <w:proofErr w:type="spellEnd"/>
      <w:r w:rsidRPr="00B176EA">
        <w:rPr>
          <w:rFonts w:ascii="Arial" w:eastAsia="Calibri" w:hAnsi="Arial" w:cs="Arial"/>
          <w:sz w:val="20"/>
          <w:szCs w:val="20"/>
          <w:lang w:eastAsia="en-US"/>
        </w:rPr>
        <w:t>, and store the summary statistics of each population</w:t>
      </w:r>
    </w:p>
    <w:p w:rsidR="00570EE4" w:rsidRPr="00B176EA" w:rsidRDefault="00570EE4" w:rsidP="00570EE4">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The total number of DI values</w:t>
      </w:r>
    </w:p>
    <w:p w:rsidR="00570EE4" w:rsidRPr="00B176EA" w:rsidRDefault="00570EE4" w:rsidP="00570EE4">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Sample mean and sample standard deviation</w:t>
      </w:r>
    </w:p>
    <w:p w:rsidR="00570EE4" w:rsidRPr="00B176EA" w:rsidRDefault="00570EE4" w:rsidP="00570EE4">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The number of peaks and location of the peaks</w:t>
      </w:r>
    </w:p>
    <w:p w:rsidR="002E01B9" w:rsidRDefault="002E01B9" w:rsidP="00D64CC4">
      <w:pPr>
        <w:spacing w:after="0" w:line="480" w:lineRule="auto"/>
        <w:ind w:firstLine="360"/>
        <w:rPr>
          <w:rFonts w:ascii="Arial" w:hAnsi="Arial" w:cs="Arial"/>
          <w:b/>
        </w:rPr>
      </w:pPr>
    </w:p>
    <w:p w:rsidR="00437CB6" w:rsidRDefault="00437CB6" w:rsidP="00D64CC4">
      <w:pPr>
        <w:spacing w:after="0" w:line="480" w:lineRule="auto"/>
        <w:ind w:firstLine="360"/>
        <w:rPr>
          <w:rFonts w:ascii="Arial" w:hAnsi="Arial" w:cs="Arial"/>
          <w:b/>
        </w:rPr>
      </w:pPr>
    </w:p>
    <w:p w:rsidR="00596654" w:rsidRPr="00B176EA" w:rsidRDefault="00596654" w:rsidP="00D64CC4">
      <w:pPr>
        <w:spacing w:after="0" w:line="480" w:lineRule="auto"/>
        <w:ind w:firstLine="360"/>
        <w:rPr>
          <w:rFonts w:ascii="Arial" w:hAnsi="Arial" w:cs="Arial"/>
          <w:b/>
        </w:rPr>
      </w:pPr>
      <w:r w:rsidRPr="00B176EA">
        <w:rPr>
          <w:rFonts w:ascii="Arial" w:hAnsi="Arial" w:cs="Arial"/>
          <w:b/>
        </w:rPr>
        <w:t>Data reconstruction</w:t>
      </w:r>
    </w:p>
    <w:p w:rsidR="00570EE4" w:rsidRPr="00B176EA" w:rsidRDefault="00D64CC4" w:rsidP="00570EE4">
      <w:pPr>
        <w:spacing w:after="0" w:line="480" w:lineRule="auto"/>
        <w:ind w:firstLine="360"/>
        <w:rPr>
          <w:rFonts w:ascii="Arial" w:hAnsi="Arial" w:cs="Arial"/>
        </w:rPr>
      </w:pPr>
      <w:r w:rsidRPr="00B176EA">
        <w:rPr>
          <w:rFonts w:ascii="Arial" w:hAnsi="Arial" w:cs="Arial"/>
        </w:rPr>
        <w:t xml:space="preserve">For data </w:t>
      </w:r>
      <w:r w:rsidR="00596654" w:rsidRPr="00B176EA">
        <w:rPr>
          <w:rFonts w:ascii="Arial" w:hAnsi="Arial" w:cs="Arial"/>
        </w:rPr>
        <w:t>reconstruction</w:t>
      </w:r>
      <w:r w:rsidR="00D475D0" w:rsidRPr="00B176EA">
        <w:rPr>
          <w:rFonts w:ascii="Arial" w:hAnsi="Arial" w:cs="Arial"/>
        </w:rPr>
        <w:t xml:space="preserve">, </w:t>
      </w:r>
      <w:r w:rsidRPr="00B176EA">
        <w:rPr>
          <w:rFonts w:ascii="Arial" w:hAnsi="Arial" w:cs="Arial"/>
        </w:rPr>
        <w:t xml:space="preserve">new variables </w:t>
      </w:r>
      <w:r w:rsidR="00D475D0" w:rsidRPr="00B176EA">
        <w:rPr>
          <w:rFonts w:ascii="Arial" w:hAnsi="Arial" w:cs="Arial"/>
        </w:rPr>
        <w:t xml:space="preserve">were created to </w:t>
      </w:r>
      <w:r w:rsidRPr="00B176EA">
        <w:rPr>
          <w:rFonts w:ascii="Arial" w:hAnsi="Arial" w:cs="Arial"/>
        </w:rPr>
        <w:t xml:space="preserve">represent the discrete interval ranging between 0 and 8 (DI values) with 0.5 increments. For each interval, the density </w:t>
      </w:r>
      <w:r w:rsidRPr="00B176EA">
        <w:rPr>
          <w:rFonts w:ascii="Arial" w:hAnsi="Arial" w:cs="Arial"/>
        </w:rPr>
        <w:lastRenderedPageBreak/>
        <w:t>estimated from the actual data was used. If any interval is missing, 0.0001 was used as the filler.</w:t>
      </w:r>
      <w:r w:rsidR="00570EE4" w:rsidRPr="00B176EA">
        <w:rPr>
          <w:rFonts w:ascii="Arial" w:hAnsi="Arial" w:cs="Arial"/>
        </w:rPr>
        <w:t xml:space="preserve"> The procedure is shown in pseudo code format as follows: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With the parameter set </w:t>
      </w:r>
      <w:proofErr w:type="spellStart"/>
      <w:r w:rsidRPr="00B176EA">
        <w:rPr>
          <w:rFonts w:ascii="Arial" w:eastAsia="Calibri" w:hAnsi="Arial" w:cs="Arial"/>
          <w:sz w:val="20"/>
          <w:szCs w:val="20"/>
          <w:lang w:eastAsia="en-US"/>
        </w:rPr>
        <w:t>θ</w:t>
      </w:r>
      <w:r w:rsidRPr="00B176EA">
        <w:rPr>
          <w:rFonts w:ascii="Arial" w:eastAsia="Calibri" w:hAnsi="Arial" w:cs="Arial"/>
          <w:sz w:val="20"/>
          <w:szCs w:val="20"/>
          <w:vertAlign w:val="superscript"/>
          <w:lang w:eastAsia="en-US"/>
        </w:rPr>
        <w:t>dr</w:t>
      </w:r>
      <w:proofErr w:type="spellEnd"/>
      <w:r w:rsidRPr="00B176EA">
        <w:rPr>
          <w:rFonts w:ascii="Arial" w:eastAsia="Calibri" w:hAnsi="Arial" w:cs="Arial"/>
          <w:sz w:val="20"/>
          <w:szCs w:val="20"/>
          <w:lang w:eastAsia="en-US"/>
        </w:rPr>
        <w:t xml:space="preserve"> for data reconstruction</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If</w:t>
      </w:r>
      <w:r w:rsidRPr="00B176EA">
        <w:rPr>
          <w:rFonts w:ascii="Arial" w:eastAsia="Calibri" w:hAnsi="Arial" w:cs="Arial"/>
          <w:sz w:val="20"/>
          <w:szCs w:val="20"/>
          <w:lang w:eastAsia="en-US"/>
        </w:rPr>
        <w:t xml:space="preserve"> only diploid population exists  </w:t>
      </w:r>
      <w:r w:rsidRPr="00B176EA">
        <w:rPr>
          <w:rFonts w:ascii="Arial" w:eastAsia="Calibri" w:hAnsi="Arial" w:cs="Arial"/>
          <w:b/>
          <w:sz w:val="20"/>
          <w:szCs w:val="20"/>
          <w:lang w:eastAsia="en-US"/>
        </w:rPr>
        <w:t>do</w:t>
      </w:r>
    </w:p>
    <w:p w:rsidR="00570EE4" w:rsidRPr="00B176EA" w:rsidRDefault="005C3EE3"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1312" behindDoc="0" locked="0" layoutInCell="1" allowOverlap="1">
                <wp:simplePos x="0" y="0"/>
                <wp:positionH relativeFrom="column">
                  <wp:posOffset>652779</wp:posOffset>
                </wp:positionH>
                <wp:positionV relativeFrom="paragraph">
                  <wp:posOffset>8890</wp:posOffset>
                </wp:positionV>
                <wp:extent cx="0" cy="572135"/>
                <wp:effectExtent l="0" t="0" r="19050" b="18415"/>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213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1.4pt,.7pt" to="51.4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">
                <o:lock v:ext="edit" shapetype="f"/>
              </v:line>
            </w:pict>
          </mc:Fallback>
        </mc:AlternateContent>
      </w:r>
      <w:r w:rsidR="00570EE4" w:rsidRPr="00B176EA">
        <w:rPr>
          <w:rFonts w:ascii="Arial" w:eastAsia="Calibri" w:hAnsi="Arial" w:cs="Arial"/>
          <w:sz w:val="20"/>
          <w:szCs w:val="20"/>
          <w:lang w:eastAsia="en-US"/>
        </w:rPr>
        <w:t xml:space="preserve">Sample the three population ratios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Else if</w:t>
      </w:r>
      <w:r w:rsidRPr="00B176EA">
        <w:rPr>
          <w:rFonts w:ascii="Arial" w:eastAsia="Calibri" w:hAnsi="Arial" w:cs="Arial"/>
          <w:sz w:val="20"/>
          <w:szCs w:val="20"/>
          <w:lang w:eastAsia="en-US"/>
        </w:rPr>
        <w:t xml:space="preserve"> both diploid and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populations exist  </w:t>
      </w:r>
      <w:r w:rsidRPr="00B176EA">
        <w:rPr>
          <w:rFonts w:ascii="Arial" w:eastAsia="Calibri" w:hAnsi="Arial" w:cs="Arial"/>
          <w:b/>
          <w:sz w:val="20"/>
          <w:szCs w:val="20"/>
          <w:lang w:eastAsia="en-US"/>
        </w:rPr>
        <w:t>do</w:t>
      </w:r>
    </w:p>
    <w:p w:rsidR="00570EE4" w:rsidRPr="00B176EA" w:rsidRDefault="005C3EE3"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2336" behindDoc="0" locked="0" layoutInCell="1" allowOverlap="1">
                <wp:simplePos x="0" y="0"/>
                <wp:positionH relativeFrom="column">
                  <wp:posOffset>647064</wp:posOffset>
                </wp:positionH>
                <wp:positionV relativeFrom="paragraph">
                  <wp:posOffset>36195</wp:posOffset>
                </wp:positionV>
                <wp:extent cx="0" cy="1609725"/>
                <wp:effectExtent l="0" t="0" r="19050" b="9525"/>
                <wp:wrapNone/>
                <wp:docPr id="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097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0.95pt,2.85pt" to="50.9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">
                <o:lock v:ext="edit" shapetype="f"/>
              </v:line>
            </w:pict>
          </mc:Fallback>
        </mc:AlternateContent>
      </w:r>
      <w:proofErr w:type="gramStart"/>
      <w:r w:rsidR="00570EE4" w:rsidRPr="00B176EA">
        <w:rPr>
          <w:rFonts w:ascii="Arial" w:eastAsia="Calibri" w:hAnsi="Arial" w:cs="Arial"/>
          <w:b/>
          <w:sz w:val="20"/>
          <w:szCs w:val="20"/>
          <w:lang w:eastAsia="en-US"/>
        </w:rPr>
        <w:t xml:space="preserve">If  </w:t>
      </w:r>
      <w:proofErr w:type="spellStart"/>
      <w:r w:rsidR="00570EE4" w:rsidRPr="00B176EA">
        <w:rPr>
          <w:rFonts w:ascii="Arial" w:eastAsia="Calibri" w:hAnsi="Arial" w:cs="Arial"/>
          <w:sz w:val="20"/>
          <w:szCs w:val="20"/>
          <w:lang w:eastAsia="en-US"/>
        </w:rPr>
        <w:t>tetraploid</w:t>
      </w:r>
      <w:proofErr w:type="spellEnd"/>
      <w:proofErr w:type="gramEnd"/>
      <w:r w:rsidR="00570EE4" w:rsidRPr="00B176EA">
        <w:rPr>
          <w:rFonts w:ascii="Arial" w:eastAsia="Calibri" w:hAnsi="Arial" w:cs="Arial"/>
          <w:sz w:val="20"/>
          <w:szCs w:val="20"/>
          <w:lang w:eastAsia="en-US"/>
        </w:rPr>
        <w:t xml:space="preserve"> population mean and standard deviation exist  </w:t>
      </w:r>
      <w:r w:rsidR="00570EE4" w:rsidRPr="00B176EA">
        <w:rPr>
          <w:rFonts w:ascii="Arial" w:eastAsia="Calibri" w:hAnsi="Arial" w:cs="Arial"/>
          <w:b/>
          <w:sz w:val="20"/>
          <w:szCs w:val="20"/>
          <w:lang w:eastAsia="en-US"/>
        </w:rPr>
        <w:t>next</w:t>
      </w:r>
    </w:p>
    <w:p w:rsidR="00570EE4" w:rsidRPr="00B176EA" w:rsidRDefault="005C3EE3"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3360" behindDoc="0" locked="0" layoutInCell="1" allowOverlap="1">
                <wp:simplePos x="0" y="0"/>
                <wp:positionH relativeFrom="column">
                  <wp:posOffset>1163319</wp:posOffset>
                </wp:positionH>
                <wp:positionV relativeFrom="paragraph">
                  <wp:posOffset>233045</wp:posOffset>
                </wp:positionV>
                <wp:extent cx="0" cy="384810"/>
                <wp:effectExtent l="0" t="0" r="19050" b="15240"/>
                <wp:wrapNone/>
                <wp:docPr id="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481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91.6pt,18.35pt" to="91.6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">
                <o:lock v:ext="edit" shapetype="f"/>
              </v:line>
            </w:pict>
          </mc:Fallback>
        </mc:AlternateContent>
      </w:r>
      <w:r w:rsidR="00570EE4" w:rsidRPr="00B176EA">
        <w:rPr>
          <w:rFonts w:ascii="Arial" w:eastAsia="Calibri" w:hAnsi="Arial" w:cs="Arial"/>
          <w:b/>
          <w:sz w:val="20"/>
          <w:szCs w:val="20"/>
          <w:lang w:eastAsia="en-US"/>
        </w:rPr>
        <w:t>Else do</w:t>
      </w:r>
      <w:r w:rsidR="00570EE4" w:rsidRPr="00B176EA">
        <w:rPr>
          <w:rFonts w:ascii="Arial" w:eastAsia="Calibri" w:hAnsi="Arial" w:cs="Arial"/>
          <w:sz w:val="20"/>
          <w:szCs w:val="20"/>
          <w:lang w:eastAsia="en-US"/>
        </w:rPr>
        <w:t xml:space="preserve">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w:t>
      </w:r>
      <w:r w:rsidRPr="00B176EA">
        <w:rPr>
          <w:rFonts w:ascii="Arial" w:eastAsia="Calibri" w:hAnsi="Arial" w:cs="Arial"/>
          <w:sz w:val="20"/>
          <w:szCs w:val="20"/>
          <w:lang w:eastAsia="en-US"/>
        </w:rPr>
        <w:tab/>
        <w:t xml:space="preserve">Sample the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 mean and standard deviation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w:t>
      </w:r>
      <w:r w:rsidRPr="00B176EA">
        <w:rPr>
          <w:rFonts w:ascii="Arial" w:eastAsia="Calibri" w:hAnsi="Arial" w:cs="Arial"/>
          <w:sz w:val="20"/>
          <w:szCs w:val="20"/>
          <w:lang w:eastAsia="en-US"/>
        </w:rPr>
        <w:tab/>
        <w:t xml:space="preserve">Sample the aneuploidy population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Compute the ratio between diploid and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populations, and sample the ratios of three populations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Else</w:t>
      </w:r>
      <w:r w:rsidRPr="00B176EA">
        <w:rPr>
          <w:rFonts w:ascii="Arial" w:eastAsia="Calibri" w:hAnsi="Arial" w:cs="Arial"/>
          <w:sz w:val="20"/>
          <w:szCs w:val="20"/>
          <w:lang w:eastAsia="en-US"/>
        </w:rPr>
        <w:t xml:space="preserve"> all three populations exist </w:t>
      </w:r>
      <w:r w:rsidRPr="00B176EA">
        <w:rPr>
          <w:rFonts w:ascii="Arial" w:eastAsia="Calibri" w:hAnsi="Arial" w:cs="Arial"/>
          <w:b/>
          <w:sz w:val="20"/>
          <w:szCs w:val="20"/>
          <w:lang w:eastAsia="en-US"/>
        </w:rPr>
        <w:t>do</w:t>
      </w:r>
    </w:p>
    <w:p w:rsidR="00570EE4" w:rsidRPr="00B176EA" w:rsidRDefault="005C3EE3" w:rsidP="00B176EA">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4384" behindDoc="0" locked="0" layoutInCell="1" allowOverlap="1">
                <wp:simplePos x="0" y="0"/>
                <wp:positionH relativeFrom="column">
                  <wp:posOffset>641349</wp:posOffset>
                </wp:positionH>
                <wp:positionV relativeFrom="paragraph">
                  <wp:posOffset>13970</wp:posOffset>
                </wp:positionV>
                <wp:extent cx="5715" cy="1652905"/>
                <wp:effectExtent l="0" t="0" r="32385" b="23495"/>
                <wp:wrapNone/>
                <wp:docPr id="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165290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0.5pt,1.1pt" to="50.9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">
                <o:lock v:ext="edit" shapetype="f"/>
              </v:line>
            </w:pict>
          </mc:Fallback>
        </mc:AlternateContent>
      </w:r>
      <w:r w:rsidR="00570EE4" w:rsidRPr="00B176EA">
        <w:rPr>
          <w:rFonts w:ascii="Arial" w:eastAsia="Calibri" w:hAnsi="Arial" w:cs="Arial"/>
          <w:b/>
          <w:sz w:val="20"/>
          <w:szCs w:val="20"/>
          <w:lang w:eastAsia="en-US"/>
        </w:rPr>
        <w:t xml:space="preserve">If </w:t>
      </w:r>
      <w:r w:rsidR="00570EE4" w:rsidRPr="00B176EA">
        <w:rPr>
          <w:rFonts w:ascii="Arial" w:eastAsia="Calibri" w:hAnsi="Arial" w:cs="Arial"/>
          <w:sz w:val="20"/>
          <w:szCs w:val="20"/>
          <w:lang w:eastAsia="en-US"/>
        </w:rPr>
        <w:t>the maximum DI value of</w:t>
      </w:r>
      <w:r w:rsidR="00570EE4" w:rsidRPr="00B176EA">
        <w:rPr>
          <w:rFonts w:ascii="Arial" w:eastAsia="Calibri" w:hAnsi="Arial" w:cs="Arial"/>
          <w:b/>
          <w:sz w:val="20"/>
          <w:szCs w:val="20"/>
          <w:lang w:eastAsia="en-US"/>
        </w:rPr>
        <w:t xml:space="preserve"> </w:t>
      </w:r>
      <w:r w:rsidR="00570EE4" w:rsidRPr="00B176EA">
        <w:rPr>
          <w:rFonts w:ascii="Arial" w:eastAsia="Calibri" w:hAnsi="Arial" w:cs="Arial"/>
          <w:sz w:val="20"/>
          <w:szCs w:val="20"/>
          <w:lang w:eastAsia="en-US"/>
        </w:rPr>
        <w:t>aneuploidy cells &gt; 8</w:t>
      </w:r>
      <w:r w:rsidR="00B176EA" w:rsidRPr="00B176EA">
        <w:rPr>
          <w:rFonts w:ascii="Arial" w:eastAsia="Calibri" w:hAnsi="Arial" w:cs="Arial"/>
          <w:sz w:val="20"/>
          <w:szCs w:val="20"/>
          <w:lang w:eastAsia="en-US"/>
        </w:rPr>
        <w:t>, s</w:t>
      </w:r>
      <w:r w:rsidR="00570EE4" w:rsidRPr="00B176EA">
        <w:rPr>
          <w:rFonts w:ascii="Arial" w:eastAsia="Calibri" w:hAnsi="Arial" w:cs="Arial"/>
          <w:sz w:val="20"/>
          <w:szCs w:val="20"/>
          <w:lang w:eastAsia="en-US"/>
        </w:rPr>
        <w:t>et it as 8</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b/>
          <w:sz w:val="20"/>
          <w:szCs w:val="20"/>
          <w:lang w:eastAsia="en-US"/>
        </w:rPr>
        <w:t xml:space="preserve">If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 mean and standard deviation exist </w:t>
      </w:r>
      <w:r w:rsidRPr="00B176EA">
        <w:rPr>
          <w:rFonts w:ascii="Arial" w:eastAsia="Calibri" w:hAnsi="Arial" w:cs="Arial"/>
          <w:b/>
          <w:sz w:val="20"/>
          <w:szCs w:val="20"/>
          <w:lang w:eastAsia="en-US"/>
        </w:rPr>
        <w:t>next</w:t>
      </w:r>
    </w:p>
    <w:p w:rsidR="00570EE4" w:rsidRPr="00B176EA" w:rsidRDefault="00570EE4" w:rsidP="00570EE4">
      <w:pPr>
        <w:spacing w:line="360" w:lineRule="auto"/>
        <w:ind w:left="1440"/>
        <w:contextualSpacing/>
        <w:rPr>
          <w:rFonts w:ascii="Arial" w:eastAsia="Calibri" w:hAnsi="Arial" w:cs="Arial"/>
          <w:b/>
          <w:sz w:val="20"/>
          <w:szCs w:val="20"/>
          <w:lang w:eastAsia="en-US"/>
        </w:rPr>
      </w:pPr>
      <w:r w:rsidRPr="00B176EA">
        <w:rPr>
          <w:rFonts w:ascii="Arial" w:eastAsia="Calibri" w:hAnsi="Arial" w:cs="Arial"/>
          <w:b/>
          <w:sz w:val="20"/>
          <w:szCs w:val="20"/>
          <w:lang w:eastAsia="en-US"/>
        </w:rPr>
        <w:t>Else do</w:t>
      </w:r>
    </w:p>
    <w:p w:rsidR="00570EE4" w:rsidRPr="00B176EA" w:rsidRDefault="00570EE4" w:rsidP="00570EE4">
      <w:pPr>
        <w:spacing w:line="360" w:lineRule="auto"/>
        <w:ind w:left="1440" w:firstLine="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Sample the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 mean and standard deviation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Compute the ratio between diploid and </w:t>
      </w:r>
      <w:proofErr w:type="spellStart"/>
      <w:r w:rsidRPr="00B176EA">
        <w:rPr>
          <w:rFonts w:ascii="Arial" w:eastAsia="Calibri" w:hAnsi="Arial" w:cs="Arial"/>
          <w:sz w:val="20"/>
          <w:szCs w:val="20"/>
          <w:lang w:eastAsia="en-US"/>
        </w:rPr>
        <w:t>tetraploid</w:t>
      </w:r>
      <w:proofErr w:type="spellEnd"/>
      <w:r w:rsidRPr="00B176EA">
        <w:rPr>
          <w:rFonts w:ascii="Arial" w:eastAsia="Calibri" w:hAnsi="Arial" w:cs="Arial"/>
          <w:sz w:val="20"/>
          <w:szCs w:val="20"/>
          <w:lang w:eastAsia="en-US"/>
        </w:rPr>
        <w:t xml:space="preserve"> population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Finalize ratios for all three populations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D64CC4" w:rsidRPr="00B176EA" w:rsidRDefault="00D64CC4" w:rsidP="00D64CC4">
      <w:pPr>
        <w:spacing w:after="0" w:line="480" w:lineRule="auto"/>
        <w:ind w:firstLine="360"/>
        <w:rPr>
          <w:rFonts w:ascii="Arial" w:hAnsi="Arial" w:cs="Arial"/>
          <w:b/>
        </w:rPr>
      </w:pPr>
    </w:p>
    <w:p w:rsidR="00D64CC4" w:rsidRPr="00B176EA" w:rsidRDefault="00570EE4" w:rsidP="00122CF8">
      <w:pPr>
        <w:spacing w:after="0" w:line="480" w:lineRule="auto"/>
        <w:rPr>
          <w:rFonts w:ascii="Arial" w:hAnsi="Arial" w:cs="Arial"/>
          <w:b/>
        </w:rPr>
      </w:pPr>
      <w:r w:rsidRPr="00B176EA">
        <w:rPr>
          <w:rFonts w:ascii="Arial" w:hAnsi="Arial" w:cs="Arial"/>
          <w:b/>
        </w:rPr>
        <w:t xml:space="preserve">Statistical models and performance evaluation </w:t>
      </w:r>
    </w:p>
    <w:p w:rsidR="00D64CC4" w:rsidRPr="00B176EA" w:rsidRDefault="00BC6844" w:rsidP="00570EE4">
      <w:pPr>
        <w:spacing w:after="0" w:line="480" w:lineRule="auto"/>
        <w:ind w:firstLine="360"/>
        <w:rPr>
          <w:rFonts w:ascii="Arial" w:hAnsi="Arial" w:cs="Arial"/>
          <w:b/>
        </w:rPr>
      </w:pPr>
      <w:r>
        <w:rPr>
          <w:rFonts w:ascii="Arial" w:eastAsia="Calibri" w:hAnsi="Arial" w:cs="Arial"/>
          <w:lang w:eastAsia="en-US"/>
        </w:rPr>
        <w:t>S</w:t>
      </w:r>
      <w:r w:rsidR="00570EE4" w:rsidRPr="00B176EA">
        <w:rPr>
          <w:rFonts w:ascii="Arial" w:eastAsia="Calibri" w:hAnsi="Arial" w:cs="Arial"/>
          <w:lang w:eastAsia="en-US"/>
        </w:rPr>
        <w:t xml:space="preserve">tatistical modeling, variable selection and </w:t>
      </w:r>
      <w:r>
        <w:rPr>
          <w:rFonts w:ascii="Arial" w:eastAsia="Calibri" w:hAnsi="Arial" w:cs="Arial"/>
          <w:lang w:eastAsia="en-US"/>
        </w:rPr>
        <w:t>performance</w:t>
      </w:r>
      <w:r w:rsidR="00570EE4" w:rsidRPr="00B176EA">
        <w:rPr>
          <w:rFonts w:ascii="Arial" w:eastAsia="Calibri" w:hAnsi="Arial" w:cs="Arial"/>
          <w:lang w:eastAsia="en-US"/>
        </w:rPr>
        <w:t xml:space="preserve"> evaluation were done with R </w:t>
      </w:r>
      <w:r w:rsidR="00570EE4" w:rsidRPr="00B176EA">
        <w:rPr>
          <w:rFonts w:ascii="Arial" w:eastAsia="Calibri" w:hAnsi="Arial" w:cs="Arial"/>
          <w:lang w:eastAsia="en-US"/>
        </w:rPr>
        <w:fldChar w:fldCharType="begin"/>
      </w:r>
      <w:r w:rsidR="00570EE4" w:rsidRPr="00B176EA">
        <w:rPr>
          <w:rFonts w:ascii="Arial" w:eastAsia="Calibri" w:hAnsi="Arial" w:cs="Arial"/>
          <w:lang w:eastAsia="en-US"/>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570EE4" w:rsidRPr="00B176EA">
        <w:rPr>
          <w:rFonts w:ascii="Arial" w:eastAsia="Calibri" w:hAnsi="Arial" w:cs="Arial"/>
          <w:lang w:eastAsia="en-US"/>
        </w:rPr>
        <w:fldChar w:fldCharType="separate"/>
      </w:r>
      <w:r w:rsidR="00570EE4" w:rsidRPr="00B176EA">
        <w:rPr>
          <w:rFonts w:ascii="Arial" w:eastAsia="Calibri" w:hAnsi="Arial" w:cs="Arial"/>
          <w:noProof/>
          <w:lang w:eastAsia="en-US"/>
        </w:rPr>
        <w:t>(</w:t>
      </w:r>
      <w:hyperlink w:anchor="_ENREF_3" w:tooltip="R_Core_Team, 2014 #1" w:history="1">
        <w:r w:rsidR="00570EE4" w:rsidRPr="00B176EA">
          <w:rPr>
            <w:rFonts w:ascii="Arial" w:eastAsia="Calibri" w:hAnsi="Arial" w:cs="Arial"/>
            <w:noProof/>
            <w:lang w:eastAsia="en-US"/>
          </w:rPr>
          <w:t>R_Core_Team 2014</w:t>
        </w:r>
      </w:hyperlink>
      <w:r w:rsidR="00570EE4" w:rsidRPr="00B176EA">
        <w:rPr>
          <w:rFonts w:ascii="Arial" w:eastAsia="Calibri" w:hAnsi="Arial" w:cs="Arial"/>
          <w:noProof/>
          <w:lang w:eastAsia="en-US"/>
        </w:rPr>
        <w:t>)</w:t>
      </w:r>
      <w:r w:rsidR="00570EE4" w:rsidRPr="00B176EA">
        <w:rPr>
          <w:rFonts w:ascii="Arial" w:eastAsia="Calibri" w:hAnsi="Arial" w:cs="Arial"/>
          <w:lang w:eastAsia="en-US"/>
        </w:rPr>
        <w:fldChar w:fldCharType="end"/>
      </w:r>
      <w:r w:rsidR="00570EE4" w:rsidRPr="00B176EA">
        <w:rPr>
          <w:rFonts w:ascii="Arial" w:eastAsia="Calibri" w:hAnsi="Arial" w:cs="Arial"/>
          <w:lang w:eastAsia="en-US"/>
        </w:rPr>
        <w:t xml:space="preserve"> and caret package (</w:t>
      </w:r>
      <w:hyperlink r:id="rId12" w:history="1">
        <w:r w:rsidR="00570EE4" w:rsidRPr="00B176EA">
          <w:rPr>
            <w:rFonts w:ascii="Arial" w:eastAsia="Calibri" w:hAnsi="Arial" w:cs="Arial"/>
            <w:color w:val="0000FF"/>
            <w:u w:val="single"/>
            <w:lang w:eastAsia="en-US"/>
          </w:rPr>
          <w:t>http://caret.r-forge.r-project.org/</w:t>
        </w:r>
      </w:hyperlink>
      <w:r w:rsidR="00570EE4" w:rsidRPr="00B176EA">
        <w:rPr>
          <w:rFonts w:ascii="Arial" w:eastAsia="Calibri" w:hAnsi="Arial" w:cs="Arial"/>
          <w:lang w:eastAsia="en-US"/>
        </w:rPr>
        <w:t xml:space="preserve">).  Datasets of “normal subjects” (n=102) and “OSCC patients” (n=93) were used to build the prediction models. First of all, we randomly separated the dataset into two parts with 70% samples for model selection and optimization and 30% for testing and evaluation. We selected six statistical models and evaluated their performance, Support Vector Machine (SVM), Random Forest (RRF), Penalized Logistic Regression (PLR), Neural Network (NNET), K-nearest neighbor (KNN), and </w:t>
      </w:r>
      <w:r w:rsidR="00570EE4" w:rsidRPr="00B176EA">
        <w:rPr>
          <w:rFonts w:ascii="Arial" w:eastAsia="Calibri" w:hAnsi="Arial" w:cs="Arial"/>
          <w:iCs/>
          <w:lang w:eastAsia="en-US"/>
        </w:rPr>
        <w:t xml:space="preserve">Classification and Regression Training (CART).  To </w:t>
      </w:r>
      <w:r w:rsidR="003773C4" w:rsidRPr="00B176EA">
        <w:rPr>
          <w:rFonts w:ascii="Arial" w:eastAsia="Calibri" w:hAnsi="Arial" w:cs="Arial"/>
          <w:iCs/>
          <w:lang w:eastAsia="en-US"/>
        </w:rPr>
        <w:t>evaluate</w:t>
      </w:r>
      <w:r w:rsidR="00570EE4" w:rsidRPr="00B176EA">
        <w:rPr>
          <w:rFonts w:ascii="Arial" w:eastAsia="Calibri" w:hAnsi="Arial" w:cs="Arial"/>
          <w:iCs/>
          <w:lang w:eastAsia="en-US"/>
        </w:rPr>
        <w:t xml:space="preserve"> each model’s performance, we started with the default parameters and further optimized the </w:t>
      </w:r>
      <w:proofErr w:type="spellStart"/>
      <w:r w:rsidR="00570EE4" w:rsidRPr="00B176EA">
        <w:rPr>
          <w:rFonts w:ascii="Arial" w:eastAsia="Calibri" w:hAnsi="Arial" w:cs="Arial"/>
          <w:iCs/>
          <w:lang w:eastAsia="en-US"/>
        </w:rPr>
        <w:t>hyperparameters</w:t>
      </w:r>
      <w:proofErr w:type="spellEnd"/>
      <w:r w:rsidR="00570EE4" w:rsidRPr="00B176EA">
        <w:rPr>
          <w:rFonts w:ascii="Arial" w:eastAsia="Calibri" w:hAnsi="Arial" w:cs="Arial"/>
          <w:iCs/>
          <w:lang w:eastAsia="en-US"/>
        </w:rPr>
        <w:t xml:space="preserve"> to achieve the best performance. </w:t>
      </w:r>
      <w:r w:rsidR="003773C4" w:rsidRPr="00B176EA">
        <w:rPr>
          <w:rFonts w:ascii="Arial" w:eastAsia="Calibri" w:hAnsi="Arial" w:cs="Arial"/>
          <w:iCs/>
          <w:lang w:eastAsia="en-US"/>
        </w:rPr>
        <w:t xml:space="preserve">Evaluation </w:t>
      </w:r>
      <w:r w:rsidR="00570EE4" w:rsidRPr="00B176EA">
        <w:rPr>
          <w:rFonts w:ascii="Arial" w:eastAsia="Calibri" w:hAnsi="Arial" w:cs="Arial"/>
          <w:iCs/>
          <w:lang w:eastAsia="en-US"/>
        </w:rPr>
        <w:t xml:space="preserve">involved </w:t>
      </w:r>
      <w:r w:rsidR="003773C4" w:rsidRPr="00B176EA">
        <w:rPr>
          <w:rFonts w:ascii="Arial" w:eastAsia="Calibri" w:hAnsi="Arial" w:cs="Arial"/>
          <w:iCs/>
          <w:lang w:eastAsia="en-US"/>
        </w:rPr>
        <w:t>a</w:t>
      </w:r>
      <w:r w:rsidR="00570EE4" w:rsidRPr="00B176EA">
        <w:rPr>
          <w:rFonts w:ascii="Arial" w:eastAsia="Calibri" w:hAnsi="Arial" w:cs="Arial"/>
          <w:iCs/>
          <w:lang w:eastAsia="en-US"/>
        </w:rPr>
        <w:t xml:space="preserve"> resampling process, which included 10</w:t>
      </w:r>
      <w:r w:rsidR="003773C4" w:rsidRPr="00B176EA">
        <w:rPr>
          <w:rFonts w:ascii="Arial" w:eastAsia="Calibri" w:hAnsi="Arial" w:cs="Arial"/>
          <w:iCs/>
          <w:lang w:eastAsia="en-US"/>
        </w:rPr>
        <w:t>-</w:t>
      </w:r>
      <w:r w:rsidR="00570EE4" w:rsidRPr="00B176EA">
        <w:rPr>
          <w:rFonts w:ascii="Arial" w:eastAsia="Calibri" w:hAnsi="Arial" w:cs="Arial"/>
          <w:iCs/>
          <w:lang w:eastAsia="en-US"/>
        </w:rPr>
        <w:t>fold cross-validation within each pass and repet</w:t>
      </w:r>
      <w:r w:rsidR="003773C4" w:rsidRPr="00B176EA">
        <w:rPr>
          <w:rFonts w:ascii="Arial" w:eastAsia="Calibri" w:hAnsi="Arial" w:cs="Arial"/>
          <w:iCs/>
          <w:lang w:eastAsia="en-US"/>
        </w:rPr>
        <w:t xml:space="preserve">ition for </w:t>
      </w:r>
      <w:r w:rsidR="00570EE4" w:rsidRPr="00B176EA">
        <w:rPr>
          <w:rFonts w:ascii="Arial" w:eastAsia="Calibri" w:hAnsi="Arial" w:cs="Arial"/>
          <w:iCs/>
          <w:lang w:eastAsia="en-US"/>
        </w:rPr>
        <w:t>five times.  To ensure objective evaluati</w:t>
      </w:r>
      <w:r w:rsidR="003773C4" w:rsidRPr="00B176EA">
        <w:rPr>
          <w:rFonts w:ascii="Arial" w:eastAsia="Calibri" w:hAnsi="Arial" w:cs="Arial"/>
          <w:iCs/>
          <w:lang w:eastAsia="en-US"/>
        </w:rPr>
        <w:t>on</w:t>
      </w:r>
      <w:r w:rsidR="00570EE4" w:rsidRPr="00B176EA">
        <w:rPr>
          <w:rFonts w:ascii="Arial" w:eastAsia="Calibri" w:hAnsi="Arial" w:cs="Arial"/>
          <w:iCs/>
          <w:lang w:eastAsia="en-US"/>
        </w:rPr>
        <w:t xml:space="preserve">, we implemented the same random data parsing procedures for internal cross-validation by setting the same seed for any random number generation </w:t>
      </w:r>
      <w:r w:rsidR="00570EE4" w:rsidRPr="00B176EA">
        <w:rPr>
          <w:rFonts w:ascii="Arial" w:eastAsia="Calibri" w:hAnsi="Arial" w:cs="Arial"/>
          <w:iCs/>
          <w:lang w:eastAsia="en-US"/>
        </w:rPr>
        <w:fldChar w:fldCharType="begin"/>
      </w:r>
      <w:r w:rsidR="00570EE4" w:rsidRPr="00B176EA">
        <w:rPr>
          <w:rFonts w:ascii="Arial" w:eastAsia="Calibri" w:hAnsi="Arial" w:cs="Arial"/>
          <w:iCs/>
          <w:lang w:eastAsia="en-US"/>
        </w:rPr>
        <w:instrText xml:space="preserve"> ADDIN EN.CITE &lt;EndNote&gt;&lt;Cite&gt;&lt;Author&gt;Kuhn&lt;/Author&gt;&lt;Year&gt;2013&lt;/Year&gt;&lt;RecNum&gt;3&lt;/RecNum&gt;&lt;DisplayText&gt;(Kuhn 2013)&lt;/DisplayText&gt;&lt;record&gt;&lt;rec-number&gt;3&lt;/rec-number&gt;&lt;foreign-keys&gt;&lt;key app="EN" db-id="w2t0addpxzs5ededsrqva0sqs5za02zt2pep"&gt;3&lt;/key&gt;&lt;/foreign-keys&gt;&lt;ref-type name="Book"&gt;6&lt;/ref-type&gt;&lt;contributors&gt;&lt;authors&gt;&lt;author&gt;Kuhn, Max &amp;amp; Johonson, Kjell&lt;/author&gt;&lt;/authors&gt;&lt;/contributors&gt;&lt;titles&gt;&lt;title&gt;Applied Predictive Modeling&lt;/title&gt;&lt;/titles&gt;&lt;dates&gt;&lt;year&gt;2013&lt;/year&gt;&lt;/dates&gt;&lt;publisher&gt;Springer New York Heidelberg Dordrecht&lt;/publisher&gt;&lt;urls&gt;&lt;/urls&gt;&lt;/record&gt;&lt;/Cite&gt;&lt;/EndNote&gt;</w:instrText>
      </w:r>
      <w:r w:rsidR="00570EE4" w:rsidRPr="00B176EA">
        <w:rPr>
          <w:rFonts w:ascii="Arial" w:eastAsia="Calibri" w:hAnsi="Arial" w:cs="Arial"/>
          <w:iCs/>
          <w:lang w:eastAsia="en-US"/>
        </w:rPr>
        <w:fldChar w:fldCharType="separate"/>
      </w:r>
      <w:r w:rsidR="00570EE4" w:rsidRPr="00B176EA">
        <w:rPr>
          <w:rFonts w:ascii="Arial" w:eastAsia="Calibri" w:hAnsi="Arial" w:cs="Arial"/>
          <w:iCs/>
          <w:noProof/>
          <w:lang w:eastAsia="en-US"/>
        </w:rPr>
        <w:t>(</w:t>
      </w:r>
      <w:hyperlink w:anchor="_ENREF_2" w:tooltip="Kuhn, 2013 #3" w:history="1">
        <w:r w:rsidR="00570EE4" w:rsidRPr="00B176EA">
          <w:rPr>
            <w:rFonts w:ascii="Arial" w:eastAsia="Calibri" w:hAnsi="Arial" w:cs="Arial"/>
            <w:iCs/>
            <w:noProof/>
            <w:lang w:eastAsia="en-US"/>
          </w:rPr>
          <w:t>Kuhn 2013</w:t>
        </w:r>
      </w:hyperlink>
      <w:r w:rsidR="00570EE4" w:rsidRPr="00B176EA">
        <w:rPr>
          <w:rFonts w:ascii="Arial" w:eastAsia="Calibri" w:hAnsi="Arial" w:cs="Arial"/>
          <w:iCs/>
          <w:noProof/>
          <w:lang w:eastAsia="en-US"/>
        </w:rPr>
        <w:t>)</w:t>
      </w:r>
      <w:r w:rsidR="00570EE4" w:rsidRPr="00B176EA">
        <w:rPr>
          <w:rFonts w:ascii="Arial" w:eastAsia="Calibri" w:hAnsi="Arial" w:cs="Arial"/>
          <w:iCs/>
          <w:lang w:eastAsia="en-US"/>
        </w:rPr>
        <w:fldChar w:fldCharType="end"/>
      </w:r>
      <w:r w:rsidR="00570EE4" w:rsidRPr="00B176EA">
        <w:rPr>
          <w:rFonts w:ascii="Arial" w:eastAsia="Calibri" w:hAnsi="Arial" w:cs="Arial"/>
          <w:iCs/>
          <w:lang w:eastAsia="en-US"/>
        </w:rPr>
        <w:t>. The</w:t>
      </w:r>
      <w:r w:rsidR="003773C4" w:rsidRPr="00B176EA">
        <w:rPr>
          <w:rFonts w:ascii="Arial" w:eastAsia="Calibri" w:hAnsi="Arial" w:cs="Arial"/>
          <w:iCs/>
          <w:lang w:eastAsia="en-US"/>
        </w:rPr>
        <w:t>se</w:t>
      </w:r>
      <w:r w:rsidR="00570EE4" w:rsidRPr="00B176EA">
        <w:rPr>
          <w:rFonts w:ascii="Arial" w:eastAsia="Calibri" w:hAnsi="Arial" w:cs="Arial"/>
          <w:iCs/>
          <w:lang w:eastAsia="en-US"/>
        </w:rPr>
        <w:t xml:space="preserve"> model</w:t>
      </w:r>
      <w:r w:rsidR="003773C4" w:rsidRPr="00B176EA">
        <w:rPr>
          <w:rFonts w:ascii="Arial" w:eastAsia="Calibri" w:hAnsi="Arial" w:cs="Arial"/>
          <w:iCs/>
          <w:lang w:eastAsia="en-US"/>
        </w:rPr>
        <w:t>s</w:t>
      </w:r>
      <w:r w:rsidR="00570EE4" w:rsidRPr="00B176EA">
        <w:rPr>
          <w:rFonts w:ascii="Arial" w:eastAsia="Calibri" w:hAnsi="Arial" w:cs="Arial"/>
          <w:iCs/>
          <w:lang w:eastAsia="en-US"/>
        </w:rPr>
        <w:t xml:space="preserve"> </w:t>
      </w:r>
      <w:r w:rsidR="003773C4" w:rsidRPr="00B176EA">
        <w:rPr>
          <w:rFonts w:ascii="Arial" w:eastAsia="Calibri" w:hAnsi="Arial" w:cs="Arial"/>
          <w:iCs/>
          <w:lang w:eastAsia="en-US"/>
        </w:rPr>
        <w:t>were</w:t>
      </w:r>
      <w:r w:rsidR="00570EE4" w:rsidRPr="00B176EA">
        <w:rPr>
          <w:rFonts w:ascii="Arial" w:eastAsia="Calibri" w:hAnsi="Arial" w:cs="Arial"/>
          <w:iCs/>
          <w:lang w:eastAsia="en-US"/>
        </w:rPr>
        <w:t xml:space="preserve"> ranked according to </w:t>
      </w:r>
      <w:r w:rsidR="003773C4" w:rsidRPr="00B176EA">
        <w:rPr>
          <w:rFonts w:ascii="Arial" w:eastAsia="Calibri" w:hAnsi="Arial" w:cs="Arial"/>
          <w:iCs/>
          <w:lang w:eastAsia="en-US"/>
        </w:rPr>
        <w:t xml:space="preserve">the area under </w:t>
      </w:r>
      <w:r w:rsidR="003773C4" w:rsidRPr="00B176EA">
        <w:rPr>
          <w:rFonts w:ascii="Arial" w:eastAsia="Calibri" w:hAnsi="Arial" w:cs="Arial"/>
          <w:lang w:eastAsia="en-US"/>
        </w:rPr>
        <w:t>receiver operating characteristic</w:t>
      </w:r>
      <w:r w:rsidR="003773C4" w:rsidRPr="00B176EA">
        <w:rPr>
          <w:rFonts w:ascii="Arial" w:eastAsia="Calibri" w:hAnsi="Arial" w:cs="Arial"/>
          <w:iCs/>
          <w:lang w:eastAsia="en-US"/>
        </w:rPr>
        <w:t xml:space="preserve"> (</w:t>
      </w:r>
      <w:r w:rsidR="00570EE4" w:rsidRPr="00B176EA">
        <w:rPr>
          <w:rFonts w:ascii="Arial" w:eastAsia="Calibri" w:hAnsi="Arial" w:cs="Arial"/>
          <w:iCs/>
          <w:lang w:eastAsia="en-US"/>
        </w:rPr>
        <w:t>ROC</w:t>
      </w:r>
      <w:r w:rsidR="003773C4" w:rsidRPr="00B176EA">
        <w:rPr>
          <w:rFonts w:ascii="Arial" w:eastAsia="Calibri" w:hAnsi="Arial" w:cs="Arial"/>
          <w:iCs/>
          <w:lang w:eastAsia="en-US"/>
        </w:rPr>
        <w:t>)</w:t>
      </w:r>
      <w:r w:rsidR="00570EE4" w:rsidRPr="00B176EA">
        <w:rPr>
          <w:rFonts w:ascii="Arial" w:eastAsia="Calibri" w:hAnsi="Arial" w:cs="Arial"/>
          <w:iCs/>
          <w:lang w:eastAsia="en-US"/>
        </w:rPr>
        <w:t>, sensitivity and specificity.</w:t>
      </w:r>
      <w:r w:rsidR="003773C4" w:rsidRPr="00B176EA">
        <w:rPr>
          <w:rFonts w:ascii="Arial" w:eastAsia="Calibri" w:hAnsi="Arial" w:cs="Arial"/>
          <w:iCs/>
          <w:lang w:eastAsia="en-US"/>
        </w:rPr>
        <w:t xml:space="preserve"> Based its performance, the SVM model was chosen for the following calculation.</w:t>
      </w:r>
    </w:p>
    <w:p w:rsidR="00A63F10" w:rsidRDefault="00A63F10" w:rsidP="003773C4">
      <w:pPr>
        <w:spacing w:line="480" w:lineRule="auto"/>
        <w:rPr>
          <w:rFonts w:ascii="Arial" w:eastAsia="Arial Unicode MS" w:hAnsi="Arial" w:cs="Arial"/>
          <w:b/>
          <w:lang w:eastAsia="en-US"/>
        </w:rPr>
      </w:pPr>
    </w:p>
    <w:p w:rsidR="003773C4" w:rsidRPr="003773C4" w:rsidRDefault="003773C4" w:rsidP="003773C4">
      <w:pPr>
        <w:spacing w:line="480" w:lineRule="auto"/>
        <w:rPr>
          <w:rFonts w:ascii="Arial" w:eastAsia="Arial Unicode MS" w:hAnsi="Arial" w:cs="Arial"/>
          <w:b/>
          <w:lang w:eastAsia="en-US"/>
        </w:rPr>
      </w:pPr>
      <w:r w:rsidRPr="00B176EA">
        <w:rPr>
          <w:rFonts w:ascii="Arial" w:eastAsia="Arial Unicode MS" w:hAnsi="Arial" w:cs="Arial"/>
          <w:b/>
          <w:lang w:eastAsia="en-US"/>
        </w:rPr>
        <w:t>Calculation of</w:t>
      </w:r>
      <w:r w:rsidRPr="003773C4">
        <w:rPr>
          <w:rFonts w:ascii="Arial" w:eastAsia="Arial Unicode MS" w:hAnsi="Arial" w:cs="Arial"/>
          <w:b/>
          <w:lang w:eastAsia="en-US"/>
        </w:rPr>
        <w:t xml:space="preserve"> the Oral Cancer Risk Index (OCRI)</w:t>
      </w:r>
    </w:p>
    <w:p w:rsidR="003773C4" w:rsidRPr="003773C4" w:rsidRDefault="003773C4" w:rsidP="003773C4">
      <w:pPr>
        <w:spacing w:line="480" w:lineRule="auto"/>
        <w:ind w:firstLine="360"/>
        <w:rPr>
          <w:rFonts w:ascii="Arial" w:eastAsia="Calibri" w:hAnsi="Arial" w:cs="Arial"/>
          <w:lang w:eastAsia="en-US"/>
        </w:rPr>
      </w:pPr>
      <w:r w:rsidRPr="00B176EA">
        <w:rPr>
          <w:rFonts w:ascii="Arial" w:eastAsia="Calibri" w:hAnsi="Arial" w:cs="Arial"/>
          <w:iCs/>
          <w:lang w:eastAsia="en-US"/>
        </w:rPr>
        <w:t xml:space="preserve">We finalized one set of </w:t>
      </w:r>
      <w:proofErr w:type="spellStart"/>
      <w:r w:rsidRPr="00B176EA">
        <w:rPr>
          <w:rFonts w:ascii="Arial" w:eastAsia="Calibri" w:hAnsi="Arial" w:cs="Arial"/>
          <w:iCs/>
          <w:lang w:eastAsia="en-US"/>
        </w:rPr>
        <w:t>EdTAR</w:t>
      </w:r>
      <w:proofErr w:type="spellEnd"/>
      <w:r w:rsidRPr="00B176EA">
        <w:rPr>
          <w:rFonts w:ascii="Arial" w:eastAsia="Calibri" w:hAnsi="Arial" w:cs="Arial"/>
          <w:iCs/>
          <w:lang w:eastAsia="en-US"/>
        </w:rPr>
        <w:t xml:space="preserve"> parameters and processed </w:t>
      </w:r>
      <w:proofErr w:type="spellStart"/>
      <w:r w:rsidRPr="00B176EA">
        <w:rPr>
          <w:rFonts w:ascii="Arial" w:eastAsia="Calibri" w:hAnsi="Arial" w:cs="Arial"/>
          <w:iCs/>
          <w:lang w:eastAsia="en-US"/>
        </w:rPr>
        <w:t>exfoliative</w:t>
      </w:r>
      <w:proofErr w:type="spellEnd"/>
      <w:r w:rsidRPr="00B176EA">
        <w:rPr>
          <w:rFonts w:ascii="Arial" w:eastAsia="Calibri" w:hAnsi="Arial" w:cs="Arial"/>
          <w:iCs/>
          <w:lang w:eastAsia="en-US"/>
        </w:rPr>
        <w:t xml:space="preserve"> cytology data using SVM model with a radial kernel function implemented in an R </w:t>
      </w:r>
      <w:proofErr w:type="spellStart"/>
      <w:r w:rsidRPr="00B176EA">
        <w:rPr>
          <w:rFonts w:ascii="Arial" w:eastAsia="Calibri" w:hAnsi="Arial" w:cs="Arial"/>
          <w:iCs/>
          <w:lang w:eastAsia="en-US"/>
        </w:rPr>
        <w:t>kenlab</w:t>
      </w:r>
      <w:proofErr w:type="spellEnd"/>
      <w:r w:rsidRPr="00B176EA">
        <w:rPr>
          <w:rFonts w:ascii="Arial" w:eastAsia="Calibri" w:hAnsi="Arial" w:cs="Arial"/>
          <w:iCs/>
          <w:lang w:eastAsia="en-US"/>
        </w:rPr>
        <w:t xml:space="preserve"> </w:t>
      </w:r>
      <w:r w:rsidRPr="00B176EA">
        <w:rPr>
          <w:rFonts w:ascii="Arial" w:eastAsia="Calibri" w:hAnsi="Arial" w:cs="Arial"/>
          <w:iCs/>
          <w:lang w:eastAsia="en-US"/>
        </w:rPr>
        <w:fldChar w:fldCharType="begin"/>
      </w:r>
      <w:r w:rsidRPr="00B176EA">
        <w:rPr>
          <w:rFonts w:ascii="Arial" w:eastAsia="Calibri" w:hAnsi="Arial" w:cs="Arial"/>
          <w:iCs/>
          <w:lang w:eastAsia="en-US"/>
        </w:rPr>
        <w:instrText xml:space="preserve"> ADDIN EN.CITE &lt;EndNote&gt;&lt;Cite&gt;&lt;Author&gt;Karatzoglou&lt;/Author&gt;&lt;Year&gt;2004&lt;/Year&gt;&lt;RecNum&gt;4&lt;/RecNum&gt;&lt;DisplayText&gt;(Karatzoglou 2004)&lt;/DisplayText&gt;&lt;record&gt;&lt;rec-number&gt;4&lt;/rec-number&gt;&lt;foreign-keys&gt;&lt;key app="EN" db-id="w2t0addpxzs5ededsrqva0sqs5za02zt2pep"&gt;4&lt;/key&gt;&lt;/foreign-keys&gt;&lt;ref-type name="Journal Article"&gt;17&lt;/ref-type&gt;&lt;contributors&gt;&lt;authors&gt;&lt;author&gt; Karatzoglou, Alexandros; Smola, Alex;  Hornik, Kurt;  and Zeileis, Achim&lt;/author&gt;&lt;/authors&gt;&lt;/contributors&gt;&lt;titles&gt;&lt;title&gt;kernlab - An S4 Package for Kernel Methods in R. Journal of Statistical Software&lt;/title&gt;&lt;secondary-title&gt;Journal of Statistical Software&lt;/secondary-title&gt;&lt;/titles&gt;&lt;periodical&gt;&lt;full-title&gt;Journal of Statistical Software&lt;/full-title&gt;&lt;/periodical&gt;&lt;pages&gt;1-20&lt;/pages&gt;&lt;volume&gt;11&lt;/volume&gt;&lt;number&gt;9&lt;/number&gt;&lt;dates&gt;&lt;year&gt;2004&lt;/year&gt;&lt;/dates&gt;&lt;urls&gt;&lt;related-urls&gt;&lt;url&gt;http://www.jstatsoft.org/v11/i09/&lt;/url&gt;&lt;/related-urls&gt;&lt;/urls&gt;&lt;/record&gt;&lt;/Cite&gt;&lt;/EndNote&gt;</w:instrText>
      </w:r>
      <w:r w:rsidRPr="00B176EA">
        <w:rPr>
          <w:rFonts w:ascii="Arial" w:eastAsia="Calibri" w:hAnsi="Arial" w:cs="Arial"/>
          <w:iCs/>
          <w:lang w:eastAsia="en-US"/>
        </w:rPr>
        <w:fldChar w:fldCharType="separate"/>
      </w:r>
      <w:r w:rsidRPr="00B176EA">
        <w:rPr>
          <w:rFonts w:ascii="Arial" w:eastAsia="Calibri" w:hAnsi="Arial" w:cs="Arial"/>
          <w:iCs/>
          <w:noProof/>
          <w:lang w:eastAsia="en-US"/>
        </w:rPr>
        <w:t>(</w:t>
      </w:r>
      <w:hyperlink w:anchor="_ENREF_1" w:tooltip="Karatzoglou, 2004 #4" w:history="1">
        <w:r w:rsidRPr="00B176EA">
          <w:rPr>
            <w:rFonts w:ascii="Arial" w:eastAsia="Calibri" w:hAnsi="Arial" w:cs="Arial"/>
            <w:iCs/>
            <w:noProof/>
            <w:lang w:eastAsia="en-US"/>
          </w:rPr>
          <w:t>Karatzoglou 2004</w:t>
        </w:r>
      </w:hyperlink>
      <w:r w:rsidRPr="00B176EA">
        <w:rPr>
          <w:rFonts w:ascii="Arial" w:eastAsia="Calibri" w:hAnsi="Arial" w:cs="Arial"/>
          <w:iCs/>
          <w:noProof/>
          <w:lang w:eastAsia="en-US"/>
        </w:rPr>
        <w:t>)</w:t>
      </w:r>
      <w:r w:rsidRPr="00B176EA">
        <w:rPr>
          <w:rFonts w:ascii="Arial" w:eastAsia="Calibri" w:hAnsi="Arial" w:cs="Arial"/>
          <w:iCs/>
          <w:lang w:eastAsia="en-US"/>
        </w:rPr>
        <w:fldChar w:fldCharType="end"/>
      </w:r>
      <w:r w:rsidRPr="00B176EA">
        <w:rPr>
          <w:rFonts w:ascii="Arial" w:eastAsia="Calibri" w:hAnsi="Arial" w:cs="Arial"/>
          <w:iCs/>
          <w:lang w:eastAsia="en-US"/>
        </w:rPr>
        <w:t xml:space="preserve"> package. To optimize the </w:t>
      </w:r>
      <w:proofErr w:type="spellStart"/>
      <w:r w:rsidRPr="00B176EA">
        <w:rPr>
          <w:rFonts w:ascii="Arial" w:eastAsia="Calibri" w:hAnsi="Arial" w:cs="Arial"/>
          <w:iCs/>
          <w:lang w:eastAsia="en-US"/>
        </w:rPr>
        <w:t>hyperparameters</w:t>
      </w:r>
      <w:proofErr w:type="spellEnd"/>
      <w:r w:rsidRPr="00B176EA">
        <w:rPr>
          <w:rFonts w:ascii="Arial" w:eastAsia="Calibri" w:hAnsi="Arial" w:cs="Arial"/>
          <w:iCs/>
          <w:lang w:eastAsia="en-US"/>
        </w:rPr>
        <w:t>, we used two-class samples (normal and OSCC) and the same random sampling procedure to recreate the training dataset and test dataset. The training dataset was processed with median centering and column scaling. For the best outcome, we used leave-on-out cross validation and evaluated the model performance on the nine grid cost parameter between 2</w:t>
      </w:r>
      <w:r w:rsidRPr="00B176EA">
        <w:rPr>
          <w:rFonts w:ascii="Arial" w:eastAsia="Calibri" w:hAnsi="Arial" w:cs="Arial"/>
          <w:iCs/>
          <w:vertAlign w:val="superscript"/>
          <w:lang w:eastAsia="en-US"/>
        </w:rPr>
        <w:t>(-2)</w:t>
      </w:r>
      <w:r w:rsidRPr="00B176EA">
        <w:rPr>
          <w:rFonts w:ascii="Arial" w:eastAsia="Calibri" w:hAnsi="Arial" w:cs="Arial"/>
          <w:iCs/>
          <w:lang w:eastAsia="en-US"/>
        </w:rPr>
        <w:t xml:space="preserve"> – 64. The final model had </w:t>
      </w:r>
      <w:r w:rsidR="00B176EA" w:rsidRPr="00B176EA">
        <w:rPr>
          <w:rFonts w:ascii="Arial" w:eastAsia="Calibri" w:hAnsi="Arial" w:cs="Arial"/>
          <w:iCs/>
          <w:lang w:eastAsia="en-US"/>
        </w:rPr>
        <w:t xml:space="preserve">a </w:t>
      </w:r>
      <w:r w:rsidRPr="00B176EA">
        <w:rPr>
          <w:rFonts w:ascii="Arial" w:eastAsia="Calibri" w:hAnsi="Arial" w:cs="Arial"/>
          <w:iCs/>
          <w:lang w:eastAsia="en-US"/>
        </w:rPr>
        <w:t>cost</w:t>
      </w:r>
      <w:r w:rsidR="00B176EA" w:rsidRPr="00B176EA">
        <w:rPr>
          <w:rFonts w:ascii="Arial" w:eastAsia="Calibri" w:hAnsi="Arial" w:cs="Arial"/>
          <w:iCs/>
          <w:lang w:eastAsia="en-US"/>
        </w:rPr>
        <w:t xml:space="preserve"> of</w:t>
      </w:r>
      <w:r w:rsidRPr="00B176EA">
        <w:rPr>
          <w:rFonts w:ascii="Arial" w:eastAsia="Calibri" w:hAnsi="Arial" w:cs="Arial"/>
          <w:iCs/>
          <w:lang w:eastAsia="en-US"/>
        </w:rPr>
        <w:t xml:space="preserve"> 32 and </w:t>
      </w:r>
      <w:r w:rsidR="00B176EA" w:rsidRPr="00B176EA">
        <w:rPr>
          <w:rFonts w:ascii="Arial" w:eastAsia="Calibri" w:hAnsi="Arial" w:cs="Arial"/>
          <w:iCs/>
          <w:lang w:eastAsia="en-US"/>
        </w:rPr>
        <w:t xml:space="preserve">a </w:t>
      </w:r>
      <w:proofErr w:type="spellStart"/>
      <w:r w:rsidRPr="00B176EA">
        <w:rPr>
          <w:rFonts w:ascii="Arial" w:eastAsia="Calibri" w:hAnsi="Arial" w:cs="Arial"/>
          <w:iCs/>
          <w:lang w:eastAsia="en-US"/>
        </w:rPr>
        <w:t>hyperparameter</w:t>
      </w:r>
      <w:proofErr w:type="spellEnd"/>
      <w:r w:rsidRPr="00B176EA">
        <w:rPr>
          <w:rFonts w:ascii="Arial" w:eastAsia="Calibri" w:hAnsi="Arial" w:cs="Arial"/>
          <w:iCs/>
          <w:lang w:eastAsia="en-US"/>
        </w:rPr>
        <w:t xml:space="preserve"> sigma </w:t>
      </w:r>
      <w:r w:rsidR="00B176EA" w:rsidRPr="00B176EA">
        <w:rPr>
          <w:rFonts w:ascii="Arial" w:eastAsia="Calibri" w:hAnsi="Arial" w:cs="Arial"/>
          <w:iCs/>
          <w:lang w:eastAsia="en-US"/>
        </w:rPr>
        <w:t>of</w:t>
      </w:r>
      <w:r w:rsidRPr="00B176EA">
        <w:rPr>
          <w:rFonts w:ascii="Arial" w:eastAsia="Calibri" w:hAnsi="Arial" w:cs="Arial"/>
          <w:iCs/>
          <w:lang w:eastAsia="en-US"/>
        </w:rPr>
        <w:t xml:space="preserve"> 0.6456. </w:t>
      </w:r>
      <w:r w:rsidR="00B176EA" w:rsidRPr="00B176EA">
        <w:rPr>
          <w:rFonts w:ascii="Arial" w:eastAsia="Calibri" w:hAnsi="Arial" w:cs="Arial"/>
          <w:iCs/>
          <w:lang w:eastAsia="en-US"/>
        </w:rPr>
        <w:t xml:space="preserve">OCRI was calculated as the probability of OSCC for an unknown sample. </w:t>
      </w:r>
      <w:r w:rsidR="00B176EA" w:rsidRPr="00B176EA">
        <w:rPr>
          <w:rFonts w:ascii="Arial" w:eastAsia="Calibri" w:hAnsi="Arial" w:cs="Arial"/>
          <w:lang w:eastAsia="en-US"/>
        </w:rPr>
        <w:t>It</w:t>
      </w:r>
      <w:r w:rsidRPr="003773C4">
        <w:rPr>
          <w:rFonts w:ascii="Arial" w:eastAsia="Calibri" w:hAnsi="Arial" w:cs="Arial"/>
          <w:lang w:eastAsia="en-US"/>
        </w:rPr>
        <w:t xml:space="preserve"> ranges between 0 and 1, where 0 indicates the lowest risk of OSCC</w:t>
      </w:r>
      <w:r w:rsidR="00B176EA" w:rsidRPr="00B176EA">
        <w:rPr>
          <w:rFonts w:ascii="Arial" w:eastAsia="Calibri" w:hAnsi="Arial" w:cs="Arial"/>
          <w:lang w:eastAsia="en-US"/>
        </w:rPr>
        <w:t>,</w:t>
      </w:r>
      <w:r w:rsidRPr="003773C4">
        <w:rPr>
          <w:rFonts w:ascii="Arial" w:eastAsia="Calibri" w:hAnsi="Arial" w:cs="Arial"/>
          <w:lang w:eastAsia="en-US"/>
        </w:rPr>
        <w:t xml:space="preserve"> and 1 the highest risk of OSCC.</w:t>
      </w:r>
    </w:p>
    <w:p w:rsidR="00875FA4" w:rsidRDefault="00875FA4">
      <w:pPr>
        <w:spacing w:after="0" w:line="240" w:lineRule="auto"/>
        <w:rPr>
          <w:rFonts w:ascii="Arial" w:hAnsi="Arial" w:cs="Arial"/>
          <w:b/>
        </w:rPr>
      </w:pPr>
      <w:r>
        <w:rPr>
          <w:rFonts w:ascii="Arial" w:hAnsi="Arial" w:cs="Arial"/>
          <w:b/>
        </w:rPr>
        <w:br w:type="page"/>
      </w:r>
    </w:p>
    <w:p w:rsidR="00A63F10" w:rsidRDefault="00A63F10" w:rsidP="00A63F10">
      <w:pPr>
        <w:spacing w:line="480" w:lineRule="auto"/>
        <w:jc w:val="both"/>
        <w:rPr>
          <w:rFonts w:ascii="Arial" w:hAnsi="Arial" w:cs="Arial"/>
          <w:b/>
        </w:rPr>
      </w:pPr>
      <w:r>
        <w:rPr>
          <w:rFonts w:ascii="Arial" w:hAnsi="Arial" w:cs="Arial"/>
          <w:b/>
        </w:rPr>
        <w:t>Results</w:t>
      </w:r>
    </w:p>
    <w:p w:rsidR="00875FA4" w:rsidRDefault="007F4B3B" w:rsidP="007F4B3B">
      <w:pPr>
        <w:pStyle w:val="ListParagraph"/>
        <w:spacing w:line="480" w:lineRule="auto"/>
        <w:ind w:firstLineChars="163" w:firstLine="359"/>
        <w:rPr>
          <w:rFonts w:ascii="Arial" w:hAnsi="Arial" w:cs="Arial"/>
          <w:color w:val="FF0000"/>
          <w:sz w:val="22"/>
        </w:rPr>
      </w:pPr>
      <w:r w:rsidRPr="007F4B3B">
        <w:rPr>
          <w:rFonts w:ascii="Arial" w:hAnsi="Arial" w:cs="Arial"/>
          <w:color w:val="FF0000"/>
          <w:sz w:val="22"/>
        </w:rPr>
        <w:t>Yao, write something about these clinical cases, Classify results …</w:t>
      </w:r>
      <w:r>
        <w:rPr>
          <w:rFonts w:ascii="Arial" w:hAnsi="Arial" w:cs="Arial"/>
          <w:color w:val="FF0000"/>
          <w:sz w:val="22"/>
        </w:rPr>
        <w:t xml:space="preserve"> (Figure 1A, 1B). </w:t>
      </w:r>
    </w:p>
    <w:p w:rsidR="00875FA4" w:rsidRDefault="00875FA4" w:rsidP="00875FA4">
      <w:pPr>
        <w:spacing w:line="480" w:lineRule="auto"/>
        <w:rPr>
          <w:rFonts w:ascii="Arial" w:hAnsi="Arial" w:cs="Arial"/>
        </w:rPr>
      </w:pPr>
    </w:p>
    <w:p w:rsidR="00875FA4" w:rsidRPr="00875FA4" w:rsidRDefault="00875FA4" w:rsidP="00875FA4">
      <w:pPr>
        <w:spacing w:line="480" w:lineRule="auto"/>
        <w:rPr>
          <w:rFonts w:ascii="Arial" w:hAnsi="Arial" w:cs="Arial"/>
          <w:b/>
        </w:rPr>
      </w:pPr>
      <w:r w:rsidRPr="00875FA4">
        <w:rPr>
          <w:rFonts w:ascii="Arial" w:hAnsi="Arial" w:cs="Arial"/>
          <w:b/>
        </w:rPr>
        <w:t xml:space="preserve">Data transformation and reconstruction by </w:t>
      </w:r>
      <w:proofErr w:type="spellStart"/>
      <w:r w:rsidRPr="00875FA4">
        <w:rPr>
          <w:rFonts w:ascii="Arial" w:hAnsi="Arial" w:cs="Arial"/>
          <w:b/>
        </w:rPr>
        <w:t>EdTAR</w:t>
      </w:r>
      <w:proofErr w:type="spellEnd"/>
    </w:p>
    <w:p w:rsidR="00B63F80" w:rsidRPr="00B63F80" w:rsidRDefault="007F4B3B" w:rsidP="007F4B3B">
      <w:pPr>
        <w:pStyle w:val="ListParagraph"/>
        <w:spacing w:line="480" w:lineRule="auto"/>
        <w:ind w:firstLineChars="163" w:firstLine="359"/>
        <w:rPr>
          <w:rFonts w:ascii="Arial" w:hAnsi="Arial" w:cs="Arial"/>
          <w:sz w:val="22"/>
        </w:rPr>
      </w:pPr>
      <w:r>
        <w:rPr>
          <w:rFonts w:ascii="Arial" w:hAnsi="Arial" w:cs="Arial"/>
          <w:sz w:val="22"/>
        </w:rPr>
        <w:t>The D</w:t>
      </w:r>
      <w:r w:rsidR="00B63F80" w:rsidRPr="00B63F80">
        <w:rPr>
          <w:rFonts w:ascii="Arial" w:hAnsi="Arial" w:cs="Arial"/>
          <w:sz w:val="22"/>
        </w:rPr>
        <w:t xml:space="preserve">I values obtained from </w:t>
      </w:r>
      <w:r>
        <w:rPr>
          <w:rFonts w:ascii="Arial" w:hAnsi="Arial" w:cs="Arial"/>
          <w:sz w:val="22"/>
        </w:rPr>
        <w:t xml:space="preserve">Classify </w:t>
      </w:r>
      <w:r w:rsidR="00B63F80" w:rsidRPr="00B63F80">
        <w:rPr>
          <w:rFonts w:ascii="Arial" w:hAnsi="Arial" w:cs="Arial"/>
          <w:sz w:val="22"/>
        </w:rPr>
        <w:t>represent</w:t>
      </w:r>
      <w:r>
        <w:rPr>
          <w:rFonts w:ascii="Arial" w:hAnsi="Arial" w:cs="Arial"/>
          <w:sz w:val="22"/>
        </w:rPr>
        <w:t>ed</w:t>
      </w:r>
      <w:r w:rsidR="00B63F80" w:rsidRPr="00B63F80">
        <w:rPr>
          <w:rFonts w:ascii="Arial" w:hAnsi="Arial" w:cs="Arial"/>
          <w:sz w:val="22"/>
        </w:rPr>
        <w:t xml:space="preserve"> a mixture of cell populations</w:t>
      </w:r>
      <w:r>
        <w:rPr>
          <w:rFonts w:ascii="Arial" w:hAnsi="Arial" w:cs="Arial"/>
          <w:sz w:val="22"/>
        </w:rPr>
        <w:t xml:space="preserve">, diploid, </w:t>
      </w:r>
      <w:proofErr w:type="spellStart"/>
      <w:r>
        <w:rPr>
          <w:rFonts w:ascii="Arial" w:hAnsi="Arial" w:cs="Arial"/>
          <w:sz w:val="22"/>
        </w:rPr>
        <w:t>tetraploid</w:t>
      </w:r>
      <w:proofErr w:type="spellEnd"/>
      <w:r>
        <w:rPr>
          <w:rFonts w:ascii="Arial" w:hAnsi="Arial" w:cs="Arial"/>
          <w:sz w:val="22"/>
        </w:rPr>
        <w:t xml:space="preserve"> and </w:t>
      </w:r>
      <w:proofErr w:type="spellStart"/>
      <w:r w:rsidR="00FA3E58">
        <w:rPr>
          <w:rFonts w:ascii="Arial" w:hAnsi="Arial" w:cs="Arial"/>
          <w:sz w:val="22"/>
        </w:rPr>
        <w:t>aneuploid</w:t>
      </w:r>
      <w:proofErr w:type="spellEnd"/>
      <w:r>
        <w:rPr>
          <w:rFonts w:ascii="Arial" w:hAnsi="Arial" w:cs="Arial"/>
          <w:sz w:val="22"/>
        </w:rPr>
        <w:t>,</w:t>
      </w:r>
      <w:r w:rsidR="00C0534C">
        <w:rPr>
          <w:rFonts w:ascii="Arial" w:hAnsi="Arial" w:cs="Arial"/>
          <w:sz w:val="22"/>
        </w:rPr>
        <w:t xml:space="preserve"> and were</w:t>
      </w:r>
      <w:r w:rsidR="00B63F80" w:rsidRPr="00B63F80">
        <w:rPr>
          <w:rFonts w:ascii="Arial" w:hAnsi="Arial" w:cs="Arial"/>
          <w:sz w:val="22"/>
        </w:rPr>
        <w:t xml:space="preserve"> displayed </w:t>
      </w:r>
      <w:r>
        <w:rPr>
          <w:rFonts w:ascii="Arial" w:hAnsi="Arial" w:cs="Arial"/>
          <w:sz w:val="22"/>
        </w:rPr>
        <w:t>in</w:t>
      </w:r>
      <w:r w:rsidR="00B63F80" w:rsidRPr="00B63F80">
        <w:rPr>
          <w:rFonts w:ascii="Arial" w:hAnsi="Arial" w:cs="Arial"/>
          <w:sz w:val="22"/>
        </w:rPr>
        <w:t xml:space="preserve"> a histogram (</w:t>
      </w:r>
      <w:r>
        <w:rPr>
          <w:rFonts w:ascii="Arial" w:hAnsi="Arial" w:cs="Arial"/>
          <w:sz w:val="22"/>
        </w:rPr>
        <w:t>F</w:t>
      </w:r>
      <w:r w:rsidR="00B63F80" w:rsidRPr="00B63F80">
        <w:rPr>
          <w:rFonts w:ascii="Arial" w:hAnsi="Arial" w:cs="Arial"/>
          <w:sz w:val="22"/>
        </w:rPr>
        <w:t>igure 1</w:t>
      </w:r>
      <w:r>
        <w:rPr>
          <w:rFonts w:ascii="Arial" w:hAnsi="Arial" w:cs="Arial"/>
          <w:sz w:val="22"/>
        </w:rPr>
        <w:t>C</w:t>
      </w:r>
      <w:r w:rsidR="00B63F80" w:rsidRPr="00B63F80">
        <w:rPr>
          <w:rFonts w:ascii="Arial" w:hAnsi="Arial" w:cs="Arial"/>
          <w:sz w:val="22"/>
        </w:rPr>
        <w:t>)</w:t>
      </w:r>
      <w:r>
        <w:rPr>
          <w:rFonts w:ascii="Arial" w:hAnsi="Arial" w:cs="Arial"/>
          <w:sz w:val="22"/>
        </w:rPr>
        <w:t>. T</w:t>
      </w:r>
      <w:r w:rsidRPr="00B63F80">
        <w:rPr>
          <w:rFonts w:ascii="Arial" w:hAnsi="Arial" w:cs="Arial"/>
          <w:sz w:val="22"/>
        </w:rPr>
        <w:t xml:space="preserve">he ratio </w:t>
      </w:r>
      <w:r>
        <w:rPr>
          <w:rFonts w:ascii="Arial" w:hAnsi="Arial" w:cs="Arial"/>
          <w:sz w:val="22"/>
        </w:rPr>
        <w:t>of</w:t>
      </w:r>
      <w:r w:rsidRPr="00B63F80">
        <w:rPr>
          <w:rFonts w:ascii="Arial" w:hAnsi="Arial" w:cs="Arial"/>
          <w:sz w:val="22"/>
        </w:rPr>
        <w:t xml:space="preserve"> the three populations was </w:t>
      </w:r>
      <w:r>
        <w:rPr>
          <w:rFonts w:ascii="Arial" w:hAnsi="Arial" w:cs="Arial"/>
          <w:sz w:val="22"/>
        </w:rPr>
        <w:t>roughly</w:t>
      </w:r>
      <w:r w:rsidRPr="00B63F80">
        <w:rPr>
          <w:rFonts w:ascii="Arial" w:hAnsi="Arial" w:cs="Arial"/>
          <w:sz w:val="22"/>
        </w:rPr>
        <w:t xml:space="preserve"> 0.893: 0.092:0.</w:t>
      </w:r>
      <w:r>
        <w:rPr>
          <w:rFonts w:ascii="Arial" w:hAnsi="Arial" w:cs="Arial"/>
          <w:sz w:val="22"/>
        </w:rPr>
        <w:t>0</w:t>
      </w:r>
      <w:r w:rsidRPr="00B63F80">
        <w:rPr>
          <w:rFonts w:ascii="Arial" w:hAnsi="Arial" w:cs="Arial"/>
          <w:sz w:val="22"/>
        </w:rPr>
        <w:t xml:space="preserve">05. </w:t>
      </w:r>
      <w:r>
        <w:rPr>
          <w:rFonts w:ascii="Arial" w:hAnsi="Arial" w:cs="Arial"/>
          <w:sz w:val="22"/>
        </w:rPr>
        <w:t>Among these three populations, the most informative was the aneuploidy cell population. W</w:t>
      </w:r>
      <w:r w:rsidR="00B63F80" w:rsidRPr="00B63F80">
        <w:rPr>
          <w:rFonts w:ascii="Arial" w:hAnsi="Arial" w:cs="Arial"/>
          <w:sz w:val="22"/>
        </w:rPr>
        <w:t xml:space="preserve">e simulated </w:t>
      </w:r>
      <w:r>
        <w:rPr>
          <w:rFonts w:ascii="Arial" w:hAnsi="Arial" w:cs="Arial"/>
          <w:sz w:val="22"/>
        </w:rPr>
        <w:t xml:space="preserve">these </w:t>
      </w:r>
      <w:r w:rsidR="00B63F80" w:rsidRPr="00B63F80">
        <w:rPr>
          <w:rFonts w:ascii="Arial" w:hAnsi="Arial" w:cs="Arial"/>
          <w:sz w:val="22"/>
        </w:rPr>
        <w:t xml:space="preserve">three populations </w:t>
      </w:r>
      <w:r>
        <w:rPr>
          <w:rFonts w:ascii="Arial" w:hAnsi="Arial" w:cs="Arial"/>
          <w:sz w:val="22"/>
        </w:rPr>
        <w:t>with</w:t>
      </w:r>
      <w:r w:rsidR="00B63F80" w:rsidRPr="00B63F80">
        <w:rPr>
          <w:rFonts w:ascii="Arial" w:hAnsi="Arial" w:cs="Arial"/>
          <w:sz w:val="22"/>
        </w:rPr>
        <w:t xml:space="preserve"> three normal distributions</w:t>
      </w:r>
      <w:r>
        <w:rPr>
          <w:rFonts w:ascii="Arial" w:hAnsi="Arial" w:cs="Arial"/>
          <w:sz w:val="22"/>
        </w:rPr>
        <w:t>,</w:t>
      </w:r>
      <w:r w:rsidR="00B63F80" w:rsidRPr="00B63F80">
        <w:rPr>
          <w:rFonts w:ascii="Arial" w:hAnsi="Arial" w:cs="Arial"/>
          <w:sz w:val="22"/>
        </w:rPr>
        <w:t xml:space="preserve"> diploid cell population (red; µ=1.001, σ=0.19), </w:t>
      </w:r>
      <w:proofErr w:type="spellStart"/>
      <w:r w:rsidR="00B63F80" w:rsidRPr="00B63F80">
        <w:rPr>
          <w:rFonts w:ascii="Arial" w:hAnsi="Arial" w:cs="Arial"/>
          <w:sz w:val="22"/>
        </w:rPr>
        <w:t>tetraploid</w:t>
      </w:r>
      <w:proofErr w:type="spellEnd"/>
      <w:r w:rsidR="00B63F80" w:rsidRPr="00B63F80">
        <w:rPr>
          <w:rFonts w:ascii="Arial" w:hAnsi="Arial" w:cs="Arial"/>
          <w:sz w:val="22"/>
        </w:rPr>
        <w:t xml:space="preserve"> cell population (green; µ=2.002, σ=0.25)</w:t>
      </w:r>
      <w:r>
        <w:rPr>
          <w:rFonts w:ascii="Arial" w:hAnsi="Arial" w:cs="Arial"/>
          <w:sz w:val="22"/>
        </w:rPr>
        <w:t>,</w:t>
      </w:r>
      <w:r w:rsidR="00B63F80" w:rsidRPr="00B63F80">
        <w:rPr>
          <w:rFonts w:ascii="Arial" w:hAnsi="Arial" w:cs="Arial"/>
          <w:sz w:val="22"/>
        </w:rPr>
        <w:t xml:space="preserve"> and </w:t>
      </w:r>
      <w:proofErr w:type="spellStart"/>
      <w:r w:rsidR="00B63F80" w:rsidRPr="00B63F80">
        <w:rPr>
          <w:rFonts w:ascii="Arial" w:hAnsi="Arial" w:cs="Arial"/>
          <w:sz w:val="22"/>
        </w:rPr>
        <w:t>aneuploid</w:t>
      </w:r>
      <w:proofErr w:type="spellEnd"/>
      <w:r w:rsidR="00B63F80" w:rsidRPr="00B63F80">
        <w:rPr>
          <w:rFonts w:ascii="Arial" w:hAnsi="Arial" w:cs="Arial"/>
          <w:sz w:val="22"/>
        </w:rPr>
        <w:t xml:space="preserve"> cell po</w:t>
      </w:r>
      <w:r>
        <w:rPr>
          <w:rFonts w:ascii="Arial" w:hAnsi="Arial" w:cs="Arial"/>
          <w:sz w:val="22"/>
        </w:rPr>
        <w:t>pulation (blue; µ=2.300, σ=0.5)</w:t>
      </w:r>
      <w:r w:rsidR="00B63F80" w:rsidRPr="00B63F80">
        <w:rPr>
          <w:rFonts w:ascii="Arial" w:hAnsi="Arial" w:cs="Arial"/>
          <w:sz w:val="22"/>
        </w:rPr>
        <w:t xml:space="preserve"> (</w:t>
      </w:r>
      <w:r>
        <w:rPr>
          <w:rFonts w:ascii="Arial" w:hAnsi="Arial" w:cs="Arial"/>
          <w:sz w:val="22"/>
        </w:rPr>
        <w:t>F</w:t>
      </w:r>
      <w:r w:rsidR="00B63F80" w:rsidRPr="00B63F80">
        <w:rPr>
          <w:rFonts w:ascii="Arial" w:hAnsi="Arial" w:cs="Arial"/>
          <w:sz w:val="22"/>
        </w:rPr>
        <w:t>igure 1</w:t>
      </w:r>
      <w:r>
        <w:rPr>
          <w:rFonts w:ascii="Arial" w:hAnsi="Arial" w:cs="Arial"/>
          <w:sz w:val="22"/>
        </w:rPr>
        <w:t>D</w:t>
      </w:r>
      <w:r w:rsidR="00B63F80" w:rsidRPr="00B63F80">
        <w:rPr>
          <w:rFonts w:ascii="Arial" w:hAnsi="Arial" w:cs="Arial"/>
          <w:sz w:val="22"/>
        </w:rPr>
        <w:t xml:space="preserve">).  </w:t>
      </w:r>
    </w:p>
    <w:p w:rsidR="00B63F80" w:rsidRPr="00B63F80" w:rsidRDefault="005A7DAF" w:rsidP="00C0534C">
      <w:pPr>
        <w:pStyle w:val="ListParagraph"/>
        <w:spacing w:line="480" w:lineRule="auto"/>
        <w:ind w:firstLineChars="163" w:firstLine="359"/>
        <w:rPr>
          <w:rFonts w:ascii="Arial" w:hAnsi="Arial" w:cs="Arial"/>
          <w:sz w:val="22"/>
        </w:rPr>
      </w:pPr>
      <w:r>
        <w:rPr>
          <w:rFonts w:ascii="Arial" w:hAnsi="Arial" w:cs="Arial"/>
          <w:sz w:val="22"/>
        </w:rPr>
        <w:t xml:space="preserve">After identification of all peaks, </w:t>
      </w:r>
      <w:r w:rsidR="00B63F80" w:rsidRPr="00B63F80">
        <w:rPr>
          <w:rFonts w:ascii="Arial" w:hAnsi="Arial" w:cs="Arial"/>
          <w:sz w:val="22"/>
        </w:rPr>
        <w:t xml:space="preserve">a </w:t>
      </w:r>
      <w:r>
        <w:rPr>
          <w:rFonts w:ascii="Arial" w:hAnsi="Arial" w:cs="Arial"/>
          <w:sz w:val="22"/>
        </w:rPr>
        <w:t xml:space="preserve">typical </w:t>
      </w:r>
      <w:r w:rsidR="00B63F80" w:rsidRPr="00B63F80">
        <w:rPr>
          <w:rFonts w:ascii="Arial" w:hAnsi="Arial" w:cs="Arial"/>
          <w:sz w:val="22"/>
        </w:rPr>
        <w:t xml:space="preserve">normal sample </w:t>
      </w:r>
      <w:r>
        <w:rPr>
          <w:rFonts w:ascii="Arial" w:hAnsi="Arial" w:cs="Arial"/>
          <w:sz w:val="22"/>
        </w:rPr>
        <w:t>had one</w:t>
      </w:r>
      <w:r w:rsidR="00B63F80" w:rsidRPr="00B63F80">
        <w:rPr>
          <w:rFonts w:ascii="Arial" w:hAnsi="Arial" w:cs="Arial"/>
          <w:sz w:val="22"/>
        </w:rPr>
        <w:t xml:space="preserve"> peak located at </w:t>
      </w:r>
      <w:r>
        <w:rPr>
          <w:rFonts w:ascii="Arial" w:hAnsi="Arial" w:cs="Arial"/>
          <w:sz w:val="22"/>
        </w:rPr>
        <w:t xml:space="preserve">the </w:t>
      </w:r>
      <w:r w:rsidR="00B63F80" w:rsidRPr="00B63F80">
        <w:rPr>
          <w:rFonts w:ascii="Arial" w:hAnsi="Arial" w:cs="Arial"/>
          <w:sz w:val="22"/>
        </w:rPr>
        <w:t xml:space="preserve">DI value </w:t>
      </w:r>
      <w:r>
        <w:rPr>
          <w:rFonts w:ascii="Arial" w:hAnsi="Arial" w:cs="Arial"/>
          <w:sz w:val="22"/>
        </w:rPr>
        <w:t>of</w:t>
      </w:r>
      <w:r w:rsidR="00B63F80" w:rsidRPr="00B63F80">
        <w:rPr>
          <w:rFonts w:ascii="Arial" w:hAnsi="Arial" w:cs="Arial"/>
          <w:sz w:val="22"/>
        </w:rPr>
        <w:t xml:space="preserve"> 0.995</w:t>
      </w:r>
      <w:r>
        <w:rPr>
          <w:rFonts w:ascii="Arial" w:hAnsi="Arial" w:cs="Arial"/>
          <w:sz w:val="22"/>
        </w:rPr>
        <w:t xml:space="preserve"> which indicated a diploid cell population (Figure 3A)</w:t>
      </w:r>
      <w:r w:rsidR="00B63F80" w:rsidRPr="00B63F80">
        <w:rPr>
          <w:rFonts w:ascii="Arial" w:hAnsi="Arial" w:cs="Arial"/>
          <w:sz w:val="22"/>
        </w:rPr>
        <w:t xml:space="preserve">. </w:t>
      </w:r>
      <w:r>
        <w:rPr>
          <w:rFonts w:ascii="Arial" w:hAnsi="Arial" w:cs="Arial"/>
          <w:sz w:val="22"/>
        </w:rPr>
        <w:t xml:space="preserve">A typical </w:t>
      </w:r>
      <w:r w:rsidR="00B63F80" w:rsidRPr="00B63F80">
        <w:rPr>
          <w:rFonts w:ascii="Arial" w:hAnsi="Arial" w:cs="Arial"/>
          <w:sz w:val="22"/>
        </w:rPr>
        <w:t>OLK sample</w:t>
      </w:r>
      <w:r>
        <w:rPr>
          <w:rFonts w:ascii="Arial" w:hAnsi="Arial" w:cs="Arial"/>
          <w:sz w:val="22"/>
        </w:rPr>
        <w:t xml:space="preserve"> showed multiple </w:t>
      </w:r>
      <w:r w:rsidR="00B63F80" w:rsidRPr="00B63F80">
        <w:rPr>
          <w:rFonts w:ascii="Arial" w:hAnsi="Arial" w:cs="Arial"/>
          <w:sz w:val="22"/>
        </w:rPr>
        <w:t xml:space="preserve">peaks </w:t>
      </w:r>
      <w:r>
        <w:rPr>
          <w:rFonts w:ascii="Arial" w:hAnsi="Arial" w:cs="Arial"/>
          <w:sz w:val="22"/>
        </w:rPr>
        <w:t xml:space="preserve">in addition to </w:t>
      </w:r>
      <w:r w:rsidRPr="00B63F80">
        <w:rPr>
          <w:rFonts w:ascii="Arial" w:hAnsi="Arial" w:cs="Arial"/>
          <w:sz w:val="22"/>
        </w:rPr>
        <w:t xml:space="preserve">the major </w:t>
      </w:r>
      <w:r>
        <w:rPr>
          <w:rFonts w:ascii="Arial" w:hAnsi="Arial" w:cs="Arial"/>
          <w:sz w:val="22"/>
        </w:rPr>
        <w:t xml:space="preserve">diploid </w:t>
      </w:r>
      <w:r w:rsidRPr="00B63F80">
        <w:rPr>
          <w:rFonts w:ascii="Arial" w:hAnsi="Arial" w:cs="Arial"/>
          <w:sz w:val="22"/>
        </w:rPr>
        <w:t>peak (DI = 0.798)</w:t>
      </w:r>
      <w:r>
        <w:rPr>
          <w:rFonts w:ascii="Arial" w:hAnsi="Arial" w:cs="Arial"/>
          <w:sz w:val="22"/>
        </w:rPr>
        <w:t xml:space="preserve"> (Figure 3D)</w:t>
      </w:r>
      <w:r w:rsidR="00B63F80" w:rsidRPr="00B63F80">
        <w:rPr>
          <w:rFonts w:ascii="Arial" w:hAnsi="Arial" w:cs="Arial"/>
          <w:sz w:val="22"/>
        </w:rPr>
        <w:t xml:space="preserve">. </w:t>
      </w:r>
      <w:r>
        <w:rPr>
          <w:rFonts w:ascii="Arial" w:hAnsi="Arial" w:cs="Arial"/>
          <w:sz w:val="22"/>
        </w:rPr>
        <w:t>A typical OSCC sample showed a peak pattern similar to that of an OLK sample (Figure 3G). In case there was</w:t>
      </w:r>
      <w:r w:rsidRPr="00B63F80">
        <w:rPr>
          <w:rFonts w:ascii="Arial" w:hAnsi="Arial" w:cs="Arial"/>
          <w:sz w:val="22"/>
        </w:rPr>
        <w:t xml:space="preserve"> only </w:t>
      </w:r>
      <w:r>
        <w:rPr>
          <w:rFonts w:ascii="Arial" w:hAnsi="Arial" w:cs="Arial"/>
          <w:sz w:val="22"/>
        </w:rPr>
        <w:t>one</w:t>
      </w:r>
      <w:r w:rsidRPr="00B63F80">
        <w:rPr>
          <w:rFonts w:ascii="Arial" w:hAnsi="Arial" w:cs="Arial"/>
          <w:sz w:val="22"/>
        </w:rPr>
        <w:t xml:space="preserve"> diploid cell population</w:t>
      </w:r>
      <w:r>
        <w:rPr>
          <w:rFonts w:ascii="Arial" w:hAnsi="Arial" w:cs="Arial"/>
          <w:sz w:val="22"/>
        </w:rPr>
        <w:t>,</w:t>
      </w:r>
      <w:r w:rsidRPr="00B63F80">
        <w:rPr>
          <w:rFonts w:ascii="Arial" w:hAnsi="Arial" w:cs="Arial"/>
          <w:sz w:val="22"/>
        </w:rPr>
        <w:t xml:space="preserve"> no </w:t>
      </w:r>
      <w:r>
        <w:rPr>
          <w:rFonts w:ascii="Arial" w:hAnsi="Arial" w:cs="Arial"/>
          <w:sz w:val="22"/>
        </w:rPr>
        <w:t xml:space="preserve">more data processing was conducted </w:t>
      </w:r>
      <w:r w:rsidRPr="00B63F80">
        <w:rPr>
          <w:rFonts w:ascii="Arial" w:hAnsi="Arial" w:cs="Arial"/>
          <w:sz w:val="22"/>
        </w:rPr>
        <w:t>(</w:t>
      </w:r>
      <w:r>
        <w:rPr>
          <w:rFonts w:ascii="Arial" w:hAnsi="Arial" w:cs="Arial"/>
          <w:sz w:val="22"/>
        </w:rPr>
        <w:t xml:space="preserve">Figure </w:t>
      </w:r>
      <w:r w:rsidRPr="00B63F80">
        <w:rPr>
          <w:rFonts w:ascii="Arial" w:hAnsi="Arial" w:cs="Arial"/>
          <w:sz w:val="22"/>
        </w:rPr>
        <w:t>3B)</w:t>
      </w:r>
      <w:r>
        <w:rPr>
          <w:rFonts w:ascii="Arial" w:hAnsi="Arial" w:cs="Arial"/>
          <w:sz w:val="22"/>
        </w:rPr>
        <w:t xml:space="preserve">. </w:t>
      </w:r>
      <w:r w:rsidR="00C0534C">
        <w:rPr>
          <w:rFonts w:ascii="Arial" w:hAnsi="Arial" w:cs="Arial"/>
          <w:sz w:val="22"/>
        </w:rPr>
        <w:t>Otherwise, data were further processed for</w:t>
      </w:r>
      <w:r>
        <w:rPr>
          <w:rFonts w:ascii="Arial" w:hAnsi="Arial" w:cs="Arial"/>
          <w:sz w:val="22"/>
        </w:rPr>
        <w:t xml:space="preserve"> extraction of the diploid and </w:t>
      </w:r>
      <w:proofErr w:type="spellStart"/>
      <w:r>
        <w:rPr>
          <w:rFonts w:ascii="Arial" w:hAnsi="Arial" w:cs="Arial"/>
          <w:sz w:val="22"/>
        </w:rPr>
        <w:t>tetraploid</w:t>
      </w:r>
      <w:proofErr w:type="spellEnd"/>
      <w:r>
        <w:rPr>
          <w:rFonts w:ascii="Arial" w:hAnsi="Arial" w:cs="Arial"/>
          <w:sz w:val="22"/>
        </w:rPr>
        <w:t xml:space="preserve"> cell populations, isolation of the aneuploidy cell popul</w:t>
      </w:r>
      <w:r w:rsidR="00C0534C">
        <w:rPr>
          <w:rFonts w:ascii="Arial" w:hAnsi="Arial" w:cs="Arial"/>
          <w:sz w:val="22"/>
        </w:rPr>
        <w:t xml:space="preserve">ation, and signal amplification. </w:t>
      </w:r>
      <w:r w:rsidR="00B63F80" w:rsidRPr="00B63F80">
        <w:rPr>
          <w:rFonts w:ascii="Arial" w:hAnsi="Arial" w:cs="Arial"/>
          <w:sz w:val="22"/>
        </w:rPr>
        <w:t>For a</w:t>
      </w:r>
      <w:r w:rsidR="00C0534C">
        <w:rPr>
          <w:rFonts w:ascii="Arial" w:hAnsi="Arial" w:cs="Arial"/>
          <w:sz w:val="22"/>
        </w:rPr>
        <w:t xml:space="preserve"> typical </w:t>
      </w:r>
      <w:r w:rsidR="00B63F80" w:rsidRPr="00B63F80">
        <w:rPr>
          <w:rFonts w:ascii="Arial" w:hAnsi="Arial" w:cs="Arial"/>
          <w:sz w:val="22"/>
        </w:rPr>
        <w:t>OLK sample</w:t>
      </w:r>
      <w:r w:rsidR="00C0534C">
        <w:rPr>
          <w:rFonts w:ascii="Arial" w:hAnsi="Arial" w:cs="Arial"/>
          <w:sz w:val="22"/>
        </w:rPr>
        <w:t xml:space="preserve"> and a typical OSCC sample</w:t>
      </w:r>
      <w:r w:rsidR="00B63F80" w:rsidRPr="00B63F80">
        <w:rPr>
          <w:rFonts w:ascii="Arial" w:hAnsi="Arial" w:cs="Arial"/>
          <w:sz w:val="22"/>
        </w:rPr>
        <w:t xml:space="preserve">, after the first cell population was </w:t>
      </w:r>
      <w:r w:rsidR="00C0534C">
        <w:rPr>
          <w:rFonts w:ascii="Arial" w:hAnsi="Arial" w:cs="Arial"/>
          <w:sz w:val="22"/>
        </w:rPr>
        <w:t>extracted</w:t>
      </w:r>
      <w:r w:rsidR="00B63F80" w:rsidRPr="00B63F80">
        <w:rPr>
          <w:rFonts w:ascii="Arial" w:hAnsi="Arial" w:cs="Arial"/>
          <w:sz w:val="22"/>
        </w:rPr>
        <w:t xml:space="preserve">, the second peak </w:t>
      </w:r>
      <w:r w:rsidR="00C0534C">
        <w:rPr>
          <w:rFonts w:ascii="Arial" w:hAnsi="Arial" w:cs="Arial"/>
          <w:sz w:val="22"/>
        </w:rPr>
        <w:t xml:space="preserve">and other small peaks became </w:t>
      </w:r>
      <w:r w:rsidR="00B63F80" w:rsidRPr="00B63F80">
        <w:rPr>
          <w:rFonts w:ascii="Arial" w:hAnsi="Arial" w:cs="Arial"/>
          <w:sz w:val="22"/>
        </w:rPr>
        <w:t>much more prominent (</w:t>
      </w:r>
      <w:r w:rsidR="00C0534C">
        <w:rPr>
          <w:rFonts w:ascii="Arial" w:hAnsi="Arial" w:cs="Arial"/>
          <w:sz w:val="22"/>
        </w:rPr>
        <w:t xml:space="preserve">Figure </w:t>
      </w:r>
      <w:r w:rsidR="00B63F80" w:rsidRPr="00B63F80">
        <w:rPr>
          <w:rFonts w:ascii="Arial" w:hAnsi="Arial" w:cs="Arial"/>
          <w:sz w:val="22"/>
        </w:rPr>
        <w:t>3E</w:t>
      </w:r>
      <w:r w:rsidR="00C0534C">
        <w:rPr>
          <w:rFonts w:ascii="Arial" w:hAnsi="Arial" w:cs="Arial"/>
          <w:sz w:val="22"/>
        </w:rPr>
        <w:t>, 3H</w:t>
      </w:r>
      <w:r w:rsidR="00B63F80" w:rsidRPr="00B63F80">
        <w:rPr>
          <w:rFonts w:ascii="Arial" w:hAnsi="Arial" w:cs="Arial"/>
          <w:sz w:val="22"/>
        </w:rPr>
        <w:t xml:space="preserve">). </w:t>
      </w:r>
    </w:p>
    <w:p w:rsidR="00B63F80" w:rsidRDefault="00C0534C" w:rsidP="00C0534C">
      <w:pPr>
        <w:pStyle w:val="ListParagraph"/>
        <w:spacing w:line="480" w:lineRule="auto"/>
        <w:ind w:firstLineChars="0" w:firstLine="360"/>
        <w:rPr>
          <w:rFonts w:ascii="Arial" w:hAnsi="Arial" w:cs="Arial"/>
          <w:sz w:val="22"/>
        </w:rPr>
      </w:pPr>
      <w:r>
        <w:rPr>
          <w:rFonts w:ascii="Arial" w:hAnsi="Arial" w:cs="Arial"/>
          <w:sz w:val="22"/>
        </w:rPr>
        <w:t xml:space="preserve">The major statistics of the diploid, </w:t>
      </w:r>
      <w:proofErr w:type="spellStart"/>
      <w:r>
        <w:rPr>
          <w:rFonts w:ascii="Arial" w:hAnsi="Arial" w:cs="Arial"/>
          <w:sz w:val="22"/>
        </w:rPr>
        <w:t>tetraploid</w:t>
      </w:r>
      <w:proofErr w:type="spellEnd"/>
      <w:r>
        <w:rPr>
          <w:rFonts w:ascii="Arial" w:hAnsi="Arial" w:cs="Arial"/>
          <w:sz w:val="22"/>
        </w:rPr>
        <w:t xml:space="preserve"> and </w:t>
      </w:r>
      <w:proofErr w:type="spellStart"/>
      <w:r w:rsidR="00FA3E58">
        <w:rPr>
          <w:rFonts w:ascii="Arial" w:hAnsi="Arial" w:cs="Arial"/>
          <w:sz w:val="22"/>
        </w:rPr>
        <w:t>aneuploid</w:t>
      </w:r>
      <w:proofErr w:type="spellEnd"/>
      <w:r>
        <w:rPr>
          <w:rFonts w:ascii="Arial" w:hAnsi="Arial" w:cs="Arial"/>
          <w:sz w:val="22"/>
        </w:rPr>
        <w:t xml:space="preserve"> cell populations were then pooled together for data reconstruction. </w:t>
      </w:r>
      <w:r w:rsidR="00B63F80" w:rsidRPr="00B63F80">
        <w:rPr>
          <w:rFonts w:ascii="Arial" w:hAnsi="Arial" w:cs="Arial"/>
          <w:sz w:val="22"/>
        </w:rPr>
        <w:t xml:space="preserve">Along the x-axis </w:t>
      </w:r>
      <w:r>
        <w:rPr>
          <w:rFonts w:ascii="Arial" w:hAnsi="Arial" w:cs="Arial"/>
          <w:sz w:val="22"/>
        </w:rPr>
        <w:t>of</w:t>
      </w:r>
      <w:r w:rsidR="00B63F80" w:rsidRPr="00B63F80">
        <w:rPr>
          <w:rFonts w:ascii="Arial" w:hAnsi="Arial" w:cs="Arial"/>
          <w:sz w:val="22"/>
        </w:rPr>
        <w:t xml:space="preserve"> DI value, we defined finite number new variables </w:t>
      </w:r>
      <w:r>
        <w:rPr>
          <w:rFonts w:ascii="Arial" w:hAnsi="Arial" w:cs="Arial"/>
          <w:sz w:val="22"/>
        </w:rPr>
        <w:t xml:space="preserve">with a </w:t>
      </w:r>
      <w:r w:rsidR="00B63F80" w:rsidRPr="00B63F80">
        <w:rPr>
          <w:rFonts w:ascii="Arial" w:hAnsi="Arial" w:cs="Arial"/>
          <w:sz w:val="22"/>
        </w:rPr>
        <w:t>range between 0 – 8</w:t>
      </w:r>
      <w:r>
        <w:rPr>
          <w:rFonts w:ascii="Arial" w:hAnsi="Arial" w:cs="Arial"/>
          <w:sz w:val="22"/>
        </w:rPr>
        <w:t xml:space="preserve"> and 16 intervals</w:t>
      </w:r>
      <w:r w:rsidR="00B63F80" w:rsidRPr="00B63F80">
        <w:rPr>
          <w:rFonts w:ascii="Arial" w:hAnsi="Arial" w:cs="Arial"/>
          <w:sz w:val="22"/>
        </w:rPr>
        <w:t xml:space="preserve">. </w:t>
      </w:r>
      <w:r>
        <w:rPr>
          <w:rFonts w:ascii="Arial" w:hAnsi="Arial" w:cs="Arial"/>
          <w:sz w:val="22"/>
        </w:rPr>
        <w:t>As shown in b</w:t>
      </w:r>
      <w:r w:rsidR="00B63F80" w:rsidRPr="00B63F80">
        <w:rPr>
          <w:rFonts w:ascii="Arial" w:hAnsi="Arial" w:cs="Arial"/>
          <w:sz w:val="22"/>
        </w:rPr>
        <w:t>oxplot</w:t>
      </w:r>
      <w:r>
        <w:rPr>
          <w:rFonts w:ascii="Arial" w:hAnsi="Arial" w:cs="Arial"/>
          <w:sz w:val="22"/>
        </w:rPr>
        <w:t>s,</w:t>
      </w:r>
      <w:r w:rsidR="00B63F80" w:rsidRPr="00B63F80">
        <w:rPr>
          <w:rFonts w:ascii="Arial" w:hAnsi="Arial" w:cs="Arial"/>
          <w:sz w:val="22"/>
        </w:rPr>
        <w:t xml:space="preserve"> </w:t>
      </w:r>
      <w:r>
        <w:rPr>
          <w:rFonts w:ascii="Arial" w:hAnsi="Arial" w:cs="Arial"/>
          <w:sz w:val="22"/>
        </w:rPr>
        <w:t xml:space="preserve">normal </w:t>
      </w:r>
      <w:r w:rsidR="00B63F80" w:rsidRPr="00B63F80">
        <w:rPr>
          <w:rFonts w:ascii="Arial" w:hAnsi="Arial" w:cs="Arial"/>
          <w:sz w:val="22"/>
        </w:rPr>
        <w:t xml:space="preserve">samples </w:t>
      </w:r>
      <w:r>
        <w:rPr>
          <w:rFonts w:ascii="Arial" w:hAnsi="Arial" w:cs="Arial"/>
          <w:sz w:val="22"/>
        </w:rPr>
        <w:t>(n=102), OLK samples (n=</w:t>
      </w:r>
      <w:r w:rsidR="00B63F80" w:rsidRPr="00B63F80">
        <w:rPr>
          <w:rFonts w:ascii="Arial" w:hAnsi="Arial" w:cs="Arial"/>
          <w:sz w:val="22"/>
        </w:rPr>
        <w:t>82</w:t>
      </w:r>
      <w:r>
        <w:rPr>
          <w:rFonts w:ascii="Arial" w:hAnsi="Arial" w:cs="Arial"/>
          <w:sz w:val="22"/>
        </w:rPr>
        <w:t>), and OSCC</w:t>
      </w:r>
      <w:r w:rsidR="00B63F80" w:rsidRPr="00B63F80">
        <w:rPr>
          <w:rFonts w:ascii="Arial" w:hAnsi="Arial" w:cs="Arial"/>
          <w:sz w:val="22"/>
        </w:rPr>
        <w:t xml:space="preserve"> samples </w:t>
      </w:r>
      <w:r>
        <w:rPr>
          <w:rFonts w:ascii="Arial" w:hAnsi="Arial" w:cs="Arial"/>
          <w:sz w:val="22"/>
        </w:rPr>
        <w:t>(n=</w:t>
      </w:r>
      <w:r w:rsidR="00B63F80" w:rsidRPr="00B63F80">
        <w:rPr>
          <w:rFonts w:ascii="Arial" w:hAnsi="Arial" w:cs="Arial"/>
          <w:sz w:val="22"/>
        </w:rPr>
        <w:t>93</w:t>
      </w:r>
      <w:r>
        <w:rPr>
          <w:rFonts w:ascii="Arial" w:hAnsi="Arial" w:cs="Arial"/>
          <w:sz w:val="22"/>
        </w:rPr>
        <w:t>)</w:t>
      </w:r>
      <w:r w:rsidR="00B63F80" w:rsidRPr="00B63F80">
        <w:rPr>
          <w:rFonts w:ascii="Arial" w:hAnsi="Arial" w:cs="Arial"/>
          <w:sz w:val="22"/>
        </w:rPr>
        <w:t xml:space="preserve"> </w:t>
      </w:r>
      <w:r>
        <w:rPr>
          <w:rFonts w:ascii="Arial" w:hAnsi="Arial" w:cs="Arial"/>
          <w:sz w:val="22"/>
        </w:rPr>
        <w:t>showed different patterns (Figure 3C, F, I)</w:t>
      </w:r>
      <w:r w:rsidR="00B63F80" w:rsidRPr="00B63F80">
        <w:rPr>
          <w:rFonts w:ascii="Arial" w:hAnsi="Arial" w:cs="Arial"/>
          <w:sz w:val="22"/>
        </w:rPr>
        <w:t xml:space="preserve">. </w:t>
      </w:r>
    </w:p>
    <w:p w:rsidR="00425C8B" w:rsidRDefault="00425C8B" w:rsidP="00875FA4">
      <w:pPr>
        <w:pStyle w:val="ListParagraph"/>
        <w:spacing w:line="480" w:lineRule="auto"/>
        <w:ind w:left="360" w:firstLineChars="0" w:hanging="360"/>
        <w:rPr>
          <w:rFonts w:ascii="Arial" w:hAnsi="Arial" w:cs="Arial"/>
          <w:b/>
          <w:sz w:val="22"/>
        </w:rPr>
      </w:pPr>
    </w:p>
    <w:p w:rsidR="00943170" w:rsidRPr="00875FA4" w:rsidRDefault="00875FA4" w:rsidP="00875FA4">
      <w:pPr>
        <w:pStyle w:val="ListParagraph"/>
        <w:spacing w:line="480" w:lineRule="auto"/>
        <w:ind w:left="360" w:firstLineChars="0" w:hanging="360"/>
        <w:rPr>
          <w:rFonts w:ascii="Arial" w:hAnsi="Arial" w:cs="Arial"/>
          <w:b/>
          <w:sz w:val="22"/>
        </w:rPr>
      </w:pPr>
      <w:r w:rsidRPr="00875FA4">
        <w:rPr>
          <w:rFonts w:ascii="Arial" w:hAnsi="Arial" w:cs="Arial"/>
          <w:b/>
          <w:sz w:val="22"/>
        </w:rPr>
        <w:t xml:space="preserve">Selection of SVM as the </w:t>
      </w:r>
      <w:r w:rsidR="00943170" w:rsidRPr="00875FA4">
        <w:rPr>
          <w:rFonts w:ascii="Arial" w:hAnsi="Arial" w:cs="Arial"/>
          <w:b/>
          <w:sz w:val="22"/>
        </w:rPr>
        <w:t>statisti</w:t>
      </w:r>
      <w:r w:rsidRPr="00875FA4">
        <w:rPr>
          <w:rFonts w:ascii="Arial" w:hAnsi="Arial" w:cs="Arial"/>
          <w:b/>
          <w:sz w:val="22"/>
        </w:rPr>
        <w:t>cal model</w:t>
      </w:r>
    </w:p>
    <w:p w:rsidR="00B63F80" w:rsidRDefault="00875FA4" w:rsidP="00875FA4">
      <w:pPr>
        <w:pStyle w:val="ListParagraph"/>
        <w:spacing w:line="480" w:lineRule="auto"/>
        <w:ind w:firstLineChars="0" w:firstLine="360"/>
        <w:rPr>
          <w:rFonts w:ascii="Arial" w:hAnsi="Arial" w:cs="Arial"/>
          <w:sz w:val="22"/>
        </w:rPr>
      </w:pPr>
      <w:r>
        <w:rPr>
          <w:rFonts w:ascii="Arial" w:hAnsi="Arial" w:cs="Arial"/>
          <w:sz w:val="22"/>
        </w:rPr>
        <w:t>Six statistical models were tested using data of normal and OSCC samples, which were pathologically distinct. S</w:t>
      </w:r>
      <w:r w:rsidR="00B63F80" w:rsidRPr="00B63F80">
        <w:rPr>
          <w:rFonts w:ascii="Arial" w:hAnsi="Arial" w:cs="Arial"/>
          <w:sz w:val="22"/>
        </w:rPr>
        <w:t xml:space="preserve">ensitivity, specificity and the area under the ROC curve </w:t>
      </w:r>
      <w:r>
        <w:rPr>
          <w:rFonts w:ascii="Arial" w:hAnsi="Arial" w:cs="Arial"/>
          <w:sz w:val="22"/>
        </w:rPr>
        <w:t xml:space="preserve">were reported </w:t>
      </w:r>
      <w:r w:rsidR="00B63F80" w:rsidRPr="00B63F80">
        <w:rPr>
          <w:rFonts w:ascii="Arial" w:hAnsi="Arial" w:cs="Arial"/>
          <w:sz w:val="22"/>
        </w:rPr>
        <w:t>(</w:t>
      </w:r>
      <w:r>
        <w:rPr>
          <w:rFonts w:ascii="Arial" w:hAnsi="Arial" w:cs="Arial"/>
          <w:sz w:val="22"/>
        </w:rPr>
        <w:t>F</w:t>
      </w:r>
      <w:r w:rsidR="00B63F80" w:rsidRPr="00B63F80">
        <w:rPr>
          <w:rFonts w:ascii="Arial" w:hAnsi="Arial" w:cs="Arial"/>
          <w:sz w:val="22"/>
        </w:rPr>
        <w:t>igure 4)</w:t>
      </w:r>
      <w:r>
        <w:rPr>
          <w:rFonts w:ascii="Arial" w:hAnsi="Arial" w:cs="Arial"/>
          <w:sz w:val="22"/>
        </w:rPr>
        <w:t>. M</w:t>
      </w:r>
      <w:r w:rsidR="00B63F80" w:rsidRPr="00B63F80">
        <w:rPr>
          <w:rFonts w:ascii="Arial" w:hAnsi="Arial" w:cs="Arial"/>
          <w:sz w:val="22"/>
        </w:rPr>
        <w:t>edian sensitivity ranged between 0.83 and 1, with the SVM having the highest median sensitivity (</w:t>
      </w:r>
      <w:r>
        <w:rPr>
          <w:rFonts w:ascii="Arial" w:hAnsi="Arial" w:cs="Arial"/>
          <w:sz w:val="22"/>
        </w:rPr>
        <w:t>Supplementary</w:t>
      </w:r>
      <w:r w:rsidR="00B63F80" w:rsidRPr="00B63F80">
        <w:rPr>
          <w:rFonts w:ascii="Arial" w:hAnsi="Arial" w:cs="Arial"/>
          <w:sz w:val="22"/>
        </w:rPr>
        <w:t xml:space="preserve"> </w:t>
      </w:r>
      <w:r>
        <w:rPr>
          <w:rFonts w:ascii="Arial" w:hAnsi="Arial" w:cs="Arial"/>
          <w:sz w:val="22"/>
        </w:rPr>
        <w:t>T</w:t>
      </w:r>
      <w:r w:rsidR="00B63F80" w:rsidRPr="00B63F80">
        <w:rPr>
          <w:rFonts w:ascii="Arial" w:hAnsi="Arial" w:cs="Arial"/>
          <w:sz w:val="22"/>
        </w:rPr>
        <w:t xml:space="preserve">able </w:t>
      </w:r>
      <w:r>
        <w:rPr>
          <w:rFonts w:ascii="Arial" w:hAnsi="Arial" w:cs="Arial"/>
          <w:sz w:val="22"/>
        </w:rPr>
        <w:t>1</w:t>
      </w:r>
      <w:r w:rsidR="00B63F80" w:rsidRPr="00B63F80">
        <w:rPr>
          <w:rFonts w:ascii="Arial" w:hAnsi="Arial" w:cs="Arial"/>
          <w:sz w:val="22"/>
        </w:rPr>
        <w:t xml:space="preserve">). </w:t>
      </w:r>
      <w:r>
        <w:rPr>
          <w:rFonts w:ascii="Arial" w:hAnsi="Arial" w:cs="Arial"/>
          <w:sz w:val="22"/>
        </w:rPr>
        <w:t xml:space="preserve">Specificity was high for </w:t>
      </w:r>
      <w:r w:rsidR="00B63F80" w:rsidRPr="00B63F80">
        <w:rPr>
          <w:rFonts w:ascii="Arial" w:hAnsi="Arial" w:cs="Arial"/>
          <w:sz w:val="22"/>
        </w:rPr>
        <w:t xml:space="preserve">all six models </w:t>
      </w:r>
      <w:r>
        <w:rPr>
          <w:rFonts w:ascii="Arial" w:hAnsi="Arial" w:cs="Arial"/>
          <w:sz w:val="22"/>
        </w:rPr>
        <w:t xml:space="preserve">indicating low </w:t>
      </w:r>
      <w:r w:rsidR="00B63F80" w:rsidRPr="00B63F80">
        <w:rPr>
          <w:rFonts w:ascii="Arial" w:hAnsi="Arial" w:cs="Arial"/>
          <w:sz w:val="22"/>
        </w:rPr>
        <w:t>false positive rate</w:t>
      </w:r>
      <w:r>
        <w:rPr>
          <w:rFonts w:ascii="Arial" w:hAnsi="Arial" w:cs="Arial"/>
          <w:sz w:val="22"/>
        </w:rPr>
        <w:t>s</w:t>
      </w:r>
      <w:r w:rsidR="00B63F80" w:rsidRPr="00B63F80">
        <w:rPr>
          <w:rFonts w:ascii="Arial" w:hAnsi="Arial" w:cs="Arial"/>
          <w:sz w:val="22"/>
        </w:rPr>
        <w:t xml:space="preserve">. Taking both the sensitivity and specificity into account, the area under the ROC curved provided a general fair assessment on the </w:t>
      </w:r>
      <w:r>
        <w:rPr>
          <w:rFonts w:ascii="Arial" w:hAnsi="Arial" w:cs="Arial"/>
          <w:sz w:val="22"/>
        </w:rPr>
        <w:t xml:space="preserve">performance of a </w:t>
      </w:r>
      <w:r w:rsidR="00B63F80" w:rsidRPr="00B63F80">
        <w:rPr>
          <w:rFonts w:ascii="Arial" w:hAnsi="Arial" w:cs="Arial"/>
          <w:sz w:val="22"/>
        </w:rPr>
        <w:t xml:space="preserve">model. </w:t>
      </w:r>
      <w:r>
        <w:rPr>
          <w:rFonts w:ascii="Arial" w:hAnsi="Arial" w:cs="Arial"/>
          <w:sz w:val="22"/>
        </w:rPr>
        <w:t>T</w:t>
      </w:r>
      <w:r w:rsidR="00B63F80" w:rsidRPr="00B63F80">
        <w:rPr>
          <w:rFonts w:ascii="Arial" w:hAnsi="Arial" w:cs="Arial"/>
          <w:sz w:val="22"/>
        </w:rPr>
        <w:t xml:space="preserve">he median ranged between 0.91 and 1. </w:t>
      </w:r>
      <w:r>
        <w:rPr>
          <w:rFonts w:ascii="Arial" w:hAnsi="Arial" w:cs="Arial"/>
          <w:sz w:val="22"/>
        </w:rPr>
        <w:t xml:space="preserve">As compared with the other five models, </w:t>
      </w:r>
      <w:r w:rsidR="00B63F80" w:rsidRPr="00B63F80">
        <w:rPr>
          <w:rFonts w:ascii="Arial" w:hAnsi="Arial" w:cs="Arial"/>
          <w:sz w:val="22"/>
        </w:rPr>
        <w:t>SVM performed the best</w:t>
      </w:r>
      <w:r>
        <w:rPr>
          <w:rFonts w:ascii="Arial" w:hAnsi="Arial" w:cs="Arial"/>
          <w:sz w:val="22"/>
        </w:rPr>
        <w:t xml:space="preserve">, and thus was chosen as the statistical model for calculation of </w:t>
      </w:r>
      <w:r w:rsidR="00B63F80" w:rsidRPr="00B63F80">
        <w:rPr>
          <w:rFonts w:ascii="Arial" w:hAnsi="Arial" w:cs="Arial"/>
          <w:sz w:val="22"/>
        </w:rPr>
        <w:t>OCRI.</w:t>
      </w:r>
    </w:p>
    <w:p w:rsidR="00FA3E58" w:rsidRDefault="00FA3E58" w:rsidP="00875FA4">
      <w:pPr>
        <w:pStyle w:val="ListParagraph"/>
        <w:spacing w:line="480" w:lineRule="auto"/>
        <w:ind w:firstLineChars="0" w:firstLine="360"/>
        <w:rPr>
          <w:rFonts w:ascii="Arial" w:hAnsi="Arial" w:cs="Arial"/>
          <w:sz w:val="22"/>
        </w:rPr>
      </w:pPr>
    </w:p>
    <w:p w:rsidR="00425C8B" w:rsidRPr="00425C8B" w:rsidRDefault="00425C8B" w:rsidP="00A63F10">
      <w:pPr>
        <w:pStyle w:val="ListParagraph"/>
        <w:spacing w:line="480" w:lineRule="auto"/>
        <w:ind w:left="360" w:firstLineChars="0" w:hanging="360"/>
        <w:rPr>
          <w:rFonts w:ascii="Arial" w:hAnsi="Arial" w:cs="Arial"/>
          <w:b/>
          <w:sz w:val="22"/>
        </w:rPr>
      </w:pPr>
      <w:r w:rsidRPr="00425C8B">
        <w:rPr>
          <w:rFonts w:ascii="Arial" w:hAnsi="Arial" w:cs="Arial"/>
          <w:b/>
          <w:sz w:val="22"/>
        </w:rPr>
        <w:t>Quantitative risk stratification of OLK patients</w:t>
      </w:r>
    </w:p>
    <w:p w:rsidR="00425C8B" w:rsidRDefault="00425C8B" w:rsidP="00425C8B">
      <w:pPr>
        <w:pStyle w:val="ListParagraph"/>
        <w:spacing w:line="480" w:lineRule="auto"/>
        <w:ind w:firstLineChars="0" w:firstLine="360"/>
        <w:rPr>
          <w:rFonts w:ascii="Arial" w:hAnsi="Arial" w:cs="Arial"/>
          <w:sz w:val="22"/>
        </w:rPr>
      </w:pPr>
      <w:r>
        <w:rPr>
          <w:rFonts w:ascii="Arial" w:hAnsi="Arial" w:cs="Arial"/>
          <w:sz w:val="22"/>
        </w:rPr>
        <w:t>W</w:t>
      </w:r>
      <w:r w:rsidR="005C4D18" w:rsidRPr="00B63F80">
        <w:rPr>
          <w:rFonts w:ascii="Arial" w:hAnsi="Arial" w:cs="Arial"/>
          <w:sz w:val="22"/>
        </w:rPr>
        <w:t>e further fine</w:t>
      </w:r>
      <w:r>
        <w:rPr>
          <w:rFonts w:ascii="Arial" w:hAnsi="Arial" w:cs="Arial"/>
          <w:sz w:val="22"/>
        </w:rPr>
        <w:t>-</w:t>
      </w:r>
      <w:r w:rsidR="005C4D18" w:rsidRPr="00B63F80">
        <w:rPr>
          <w:rFonts w:ascii="Arial" w:hAnsi="Arial" w:cs="Arial"/>
          <w:sz w:val="22"/>
        </w:rPr>
        <w:t xml:space="preserve">tuned the </w:t>
      </w:r>
      <w:r>
        <w:rPr>
          <w:rFonts w:ascii="Arial" w:hAnsi="Arial" w:cs="Arial"/>
          <w:sz w:val="22"/>
        </w:rPr>
        <w:t xml:space="preserve">SVM </w:t>
      </w:r>
      <w:r w:rsidR="005C4D18" w:rsidRPr="00B63F80">
        <w:rPr>
          <w:rFonts w:ascii="Arial" w:hAnsi="Arial" w:cs="Arial"/>
          <w:sz w:val="22"/>
        </w:rPr>
        <w:t xml:space="preserve">model with leave-one-out cross validation strategy and finalized on the key </w:t>
      </w:r>
      <w:proofErr w:type="spellStart"/>
      <w:r w:rsidR="005C4D18" w:rsidRPr="00B63F80">
        <w:rPr>
          <w:rFonts w:ascii="Arial" w:hAnsi="Arial" w:cs="Arial"/>
          <w:sz w:val="22"/>
        </w:rPr>
        <w:t>hyperparameters</w:t>
      </w:r>
      <w:proofErr w:type="spellEnd"/>
      <w:r w:rsidR="005C4D18" w:rsidRPr="00B63F80">
        <w:rPr>
          <w:rFonts w:ascii="Arial" w:hAnsi="Arial" w:cs="Arial"/>
          <w:sz w:val="22"/>
        </w:rPr>
        <w:t xml:space="preserve"> (cost C = 32 and </w:t>
      </w:r>
      <w:proofErr w:type="spellStart"/>
      <w:r w:rsidR="005C4D18" w:rsidRPr="00B63F80">
        <w:rPr>
          <w:rFonts w:ascii="Arial" w:hAnsi="Arial" w:cs="Arial"/>
          <w:sz w:val="22"/>
        </w:rPr>
        <w:t>hyperparameter</w:t>
      </w:r>
      <w:proofErr w:type="spellEnd"/>
      <w:r w:rsidR="005C4D18" w:rsidRPr="00B63F80">
        <w:rPr>
          <w:rFonts w:ascii="Arial" w:hAnsi="Arial" w:cs="Arial"/>
          <w:sz w:val="22"/>
        </w:rPr>
        <w:t xml:space="preserve"> sigma = 0.6456). The model was built </w:t>
      </w:r>
      <w:r>
        <w:rPr>
          <w:rFonts w:ascii="Arial" w:hAnsi="Arial" w:cs="Arial"/>
          <w:sz w:val="22"/>
        </w:rPr>
        <w:t>with</w:t>
      </w:r>
      <w:r w:rsidR="005C4D18" w:rsidRPr="00B63F80">
        <w:rPr>
          <w:rFonts w:ascii="Arial" w:hAnsi="Arial" w:cs="Arial"/>
          <w:sz w:val="22"/>
        </w:rPr>
        <w:t xml:space="preserve"> </w:t>
      </w:r>
      <w:r>
        <w:rPr>
          <w:rFonts w:ascii="Arial" w:hAnsi="Arial" w:cs="Arial"/>
          <w:sz w:val="22"/>
        </w:rPr>
        <w:t xml:space="preserve">data of </w:t>
      </w:r>
      <w:r w:rsidR="005C4D18" w:rsidRPr="00B63F80">
        <w:rPr>
          <w:rFonts w:ascii="Arial" w:hAnsi="Arial" w:cs="Arial"/>
          <w:sz w:val="22"/>
        </w:rPr>
        <w:t xml:space="preserve">70% </w:t>
      </w:r>
      <w:r>
        <w:rPr>
          <w:rFonts w:ascii="Arial" w:hAnsi="Arial" w:cs="Arial"/>
          <w:sz w:val="22"/>
        </w:rPr>
        <w:t xml:space="preserve">cases (72 normal and 66 OSCC) </w:t>
      </w:r>
      <w:r w:rsidR="005C4D18" w:rsidRPr="00B63F80">
        <w:rPr>
          <w:rFonts w:ascii="Arial" w:hAnsi="Arial" w:cs="Arial"/>
          <w:sz w:val="22"/>
        </w:rPr>
        <w:t xml:space="preserve">and tested </w:t>
      </w:r>
      <w:r>
        <w:rPr>
          <w:rFonts w:ascii="Arial" w:hAnsi="Arial" w:cs="Arial"/>
          <w:sz w:val="22"/>
        </w:rPr>
        <w:t>with data of the remaining cases</w:t>
      </w:r>
      <w:r w:rsidR="005C4D18" w:rsidRPr="00B63F80">
        <w:rPr>
          <w:rFonts w:ascii="Arial" w:hAnsi="Arial" w:cs="Arial"/>
          <w:sz w:val="22"/>
        </w:rPr>
        <w:t xml:space="preserve">. </w:t>
      </w:r>
      <w:r>
        <w:rPr>
          <w:rFonts w:ascii="Arial" w:hAnsi="Arial" w:cs="Arial"/>
          <w:sz w:val="22"/>
        </w:rPr>
        <w:t>A</w:t>
      </w:r>
      <w:r w:rsidR="005C4D18" w:rsidRPr="00B63F80">
        <w:rPr>
          <w:rFonts w:ascii="Arial" w:hAnsi="Arial" w:cs="Arial"/>
          <w:sz w:val="22"/>
        </w:rPr>
        <w:t xml:space="preserve"> sensitivity </w:t>
      </w:r>
      <w:r>
        <w:rPr>
          <w:rFonts w:ascii="Arial" w:hAnsi="Arial" w:cs="Arial"/>
          <w:sz w:val="22"/>
        </w:rPr>
        <w:t>of</w:t>
      </w:r>
      <w:r w:rsidR="005C4D18" w:rsidRPr="00B63F80">
        <w:rPr>
          <w:rFonts w:ascii="Arial" w:hAnsi="Arial" w:cs="Arial"/>
          <w:sz w:val="22"/>
        </w:rPr>
        <w:t xml:space="preserve"> 0.939</w:t>
      </w:r>
      <w:r>
        <w:rPr>
          <w:rFonts w:ascii="Arial" w:hAnsi="Arial" w:cs="Arial"/>
          <w:sz w:val="22"/>
        </w:rPr>
        <w:t xml:space="preserve">, a </w:t>
      </w:r>
      <w:r w:rsidR="005C4D18" w:rsidRPr="00B63F80">
        <w:rPr>
          <w:rFonts w:ascii="Arial" w:hAnsi="Arial" w:cs="Arial"/>
          <w:sz w:val="22"/>
        </w:rPr>
        <w:t xml:space="preserve">specificity </w:t>
      </w:r>
      <w:r>
        <w:rPr>
          <w:rFonts w:ascii="Arial" w:hAnsi="Arial" w:cs="Arial"/>
          <w:sz w:val="22"/>
        </w:rPr>
        <w:t>of</w:t>
      </w:r>
      <w:r w:rsidR="005C4D18" w:rsidRPr="00B63F80">
        <w:rPr>
          <w:rFonts w:ascii="Arial" w:hAnsi="Arial" w:cs="Arial"/>
          <w:sz w:val="22"/>
        </w:rPr>
        <w:t xml:space="preserve"> 0.9444, and </w:t>
      </w:r>
      <w:r>
        <w:rPr>
          <w:rFonts w:ascii="Arial" w:hAnsi="Arial" w:cs="Arial"/>
          <w:sz w:val="22"/>
        </w:rPr>
        <w:t xml:space="preserve">an </w:t>
      </w:r>
      <w:r w:rsidR="005C4D18" w:rsidRPr="00B63F80">
        <w:rPr>
          <w:rFonts w:ascii="Arial" w:hAnsi="Arial" w:cs="Arial"/>
          <w:sz w:val="22"/>
        </w:rPr>
        <w:t xml:space="preserve">area under ROC </w:t>
      </w:r>
      <w:r>
        <w:rPr>
          <w:rFonts w:ascii="Arial" w:hAnsi="Arial" w:cs="Arial"/>
          <w:sz w:val="22"/>
        </w:rPr>
        <w:t>of</w:t>
      </w:r>
      <w:r w:rsidR="005C4D18" w:rsidRPr="00B63F80">
        <w:rPr>
          <w:rFonts w:ascii="Arial" w:hAnsi="Arial" w:cs="Arial"/>
          <w:sz w:val="22"/>
        </w:rPr>
        <w:t xml:space="preserve"> 0.968 </w:t>
      </w:r>
      <w:r>
        <w:rPr>
          <w:rFonts w:ascii="Arial" w:hAnsi="Arial" w:cs="Arial"/>
          <w:sz w:val="22"/>
        </w:rPr>
        <w:t>were reached</w:t>
      </w:r>
      <w:r w:rsidR="005C4D18" w:rsidRPr="00B63F80">
        <w:rPr>
          <w:rFonts w:ascii="Arial" w:hAnsi="Arial" w:cs="Arial"/>
          <w:sz w:val="22"/>
        </w:rPr>
        <w:t>.</w:t>
      </w:r>
      <w:r>
        <w:rPr>
          <w:rFonts w:ascii="Arial" w:hAnsi="Arial" w:cs="Arial"/>
          <w:sz w:val="22"/>
        </w:rPr>
        <w:t xml:space="preserve"> </w:t>
      </w:r>
      <w:r w:rsidR="00B63F80" w:rsidRPr="00B63F80">
        <w:rPr>
          <w:rFonts w:ascii="Arial" w:hAnsi="Arial" w:cs="Arial"/>
          <w:sz w:val="22"/>
        </w:rPr>
        <w:t xml:space="preserve">To </w:t>
      </w:r>
      <w:r>
        <w:rPr>
          <w:rFonts w:ascii="Arial" w:hAnsi="Arial" w:cs="Arial"/>
          <w:sz w:val="22"/>
        </w:rPr>
        <w:t xml:space="preserve">calculate OCRI, we applied the model to data of a new sample, and </w:t>
      </w:r>
      <w:r w:rsidR="00B63F80" w:rsidRPr="00B63F80">
        <w:rPr>
          <w:rFonts w:ascii="Arial" w:hAnsi="Arial" w:cs="Arial"/>
          <w:sz w:val="22"/>
        </w:rPr>
        <w:t xml:space="preserve">let the model to compute the probability this sample was sampled from an OSCC population given the variables. </w:t>
      </w:r>
      <w:r>
        <w:rPr>
          <w:rFonts w:ascii="Arial" w:hAnsi="Arial" w:cs="Arial"/>
          <w:sz w:val="22"/>
        </w:rPr>
        <w:t>OCRI</w:t>
      </w:r>
      <w:r w:rsidR="00B63F80" w:rsidRPr="00B63F80">
        <w:rPr>
          <w:rFonts w:ascii="Arial" w:hAnsi="Arial" w:cs="Arial"/>
          <w:sz w:val="22"/>
        </w:rPr>
        <w:t xml:space="preserve"> was shown on the scale between 0 and 1 (y-axis).</w:t>
      </w:r>
      <w:r>
        <w:rPr>
          <w:rFonts w:ascii="Arial" w:hAnsi="Arial" w:cs="Arial"/>
          <w:sz w:val="22"/>
        </w:rPr>
        <w:t xml:space="preserve"> Data of </w:t>
      </w:r>
      <w:r w:rsidR="00B63F80" w:rsidRPr="00B63F80">
        <w:rPr>
          <w:rFonts w:ascii="Arial" w:hAnsi="Arial" w:cs="Arial"/>
          <w:sz w:val="22"/>
        </w:rPr>
        <w:t>30 normal samples, 27 OSCC samples, and 82 OLK samples</w:t>
      </w:r>
      <w:r>
        <w:rPr>
          <w:rFonts w:ascii="Arial" w:hAnsi="Arial" w:cs="Arial"/>
          <w:sz w:val="22"/>
        </w:rPr>
        <w:t xml:space="preserve"> were used for calculation of OCRI (Figure 5)</w:t>
      </w:r>
      <w:r w:rsidR="00B63F80" w:rsidRPr="00B63F80">
        <w:rPr>
          <w:rFonts w:ascii="Arial" w:hAnsi="Arial" w:cs="Arial"/>
          <w:sz w:val="22"/>
        </w:rPr>
        <w:t xml:space="preserve">. </w:t>
      </w:r>
    </w:p>
    <w:p w:rsidR="00B63F80" w:rsidRDefault="00425C8B" w:rsidP="00425C8B">
      <w:pPr>
        <w:pStyle w:val="ListParagraph"/>
        <w:spacing w:line="480" w:lineRule="auto"/>
        <w:ind w:firstLineChars="0" w:firstLine="360"/>
        <w:rPr>
          <w:rFonts w:ascii="Arial" w:hAnsi="Arial" w:cs="Arial"/>
          <w:sz w:val="22"/>
        </w:rPr>
      </w:pPr>
      <w:r>
        <w:rPr>
          <w:rFonts w:ascii="Arial" w:hAnsi="Arial" w:cs="Arial"/>
          <w:sz w:val="22"/>
        </w:rPr>
        <w:t>The</w:t>
      </w:r>
      <w:r w:rsidR="00B63F80" w:rsidRPr="00B63F80">
        <w:rPr>
          <w:rFonts w:ascii="Arial" w:hAnsi="Arial" w:cs="Arial"/>
          <w:sz w:val="22"/>
        </w:rPr>
        <w:t xml:space="preserve"> majority of </w:t>
      </w:r>
      <w:r>
        <w:rPr>
          <w:rFonts w:ascii="Arial" w:hAnsi="Arial" w:cs="Arial"/>
          <w:sz w:val="22"/>
        </w:rPr>
        <w:t>normal samples</w:t>
      </w:r>
      <w:r w:rsidR="00B63F80" w:rsidRPr="00B63F80">
        <w:rPr>
          <w:rFonts w:ascii="Arial" w:hAnsi="Arial" w:cs="Arial"/>
          <w:sz w:val="22"/>
        </w:rPr>
        <w:t xml:space="preserve"> were predicted with an OCRI&lt;0.</w:t>
      </w:r>
      <w:r>
        <w:rPr>
          <w:rFonts w:ascii="Arial" w:hAnsi="Arial" w:cs="Arial"/>
          <w:sz w:val="22"/>
        </w:rPr>
        <w:t>5</w:t>
      </w:r>
      <w:r w:rsidR="00B63F80" w:rsidRPr="00B63F80">
        <w:rPr>
          <w:rFonts w:ascii="Arial" w:hAnsi="Arial" w:cs="Arial"/>
          <w:sz w:val="22"/>
        </w:rPr>
        <w:t xml:space="preserve"> with </w:t>
      </w:r>
      <w:r>
        <w:rPr>
          <w:rFonts w:ascii="Arial" w:hAnsi="Arial" w:cs="Arial"/>
          <w:sz w:val="22"/>
        </w:rPr>
        <w:t>two exceptions (0.98, 0.59)</w:t>
      </w:r>
      <w:r w:rsidR="00B63F80" w:rsidRPr="00B63F80">
        <w:rPr>
          <w:rFonts w:ascii="Arial" w:hAnsi="Arial" w:cs="Arial"/>
          <w:sz w:val="22"/>
        </w:rPr>
        <w:t xml:space="preserve">. </w:t>
      </w:r>
      <w:r>
        <w:rPr>
          <w:rFonts w:ascii="Arial" w:hAnsi="Arial" w:cs="Arial"/>
          <w:sz w:val="22"/>
        </w:rPr>
        <w:t>The</w:t>
      </w:r>
      <w:r w:rsidR="00B63F80" w:rsidRPr="00B63F80">
        <w:rPr>
          <w:rFonts w:ascii="Arial" w:hAnsi="Arial" w:cs="Arial"/>
          <w:sz w:val="22"/>
        </w:rPr>
        <w:t xml:space="preserve"> majority of </w:t>
      </w:r>
      <w:r>
        <w:rPr>
          <w:rFonts w:ascii="Arial" w:hAnsi="Arial" w:cs="Arial"/>
          <w:sz w:val="22"/>
        </w:rPr>
        <w:t>OSCC samples</w:t>
      </w:r>
      <w:r w:rsidR="00B63F80" w:rsidRPr="00B63F80">
        <w:rPr>
          <w:rFonts w:ascii="Arial" w:hAnsi="Arial" w:cs="Arial"/>
          <w:sz w:val="22"/>
        </w:rPr>
        <w:t xml:space="preserve"> were predicted with an OCRI&gt;0.</w:t>
      </w:r>
      <w:r>
        <w:rPr>
          <w:rFonts w:ascii="Arial" w:hAnsi="Arial" w:cs="Arial"/>
          <w:sz w:val="22"/>
        </w:rPr>
        <w:t>5</w:t>
      </w:r>
      <w:r w:rsidR="00B63F80" w:rsidRPr="00B63F80">
        <w:rPr>
          <w:rFonts w:ascii="Arial" w:hAnsi="Arial" w:cs="Arial"/>
          <w:sz w:val="22"/>
        </w:rPr>
        <w:t xml:space="preserve"> </w:t>
      </w:r>
      <w:r>
        <w:rPr>
          <w:rFonts w:ascii="Arial" w:hAnsi="Arial" w:cs="Arial"/>
          <w:sz w:val="22"/>
        </w:rPr>
        <w:t xml:space="preserve">with </w:t>
      </w:r>
      <w:r w:rsidR="00B63F80" w:rsidRPr="00B63F80">
        <w:rPr>
          <w:rFonts w:ascii="Arial" w:hAnsi="Arial" w:cs="Arial"/>
          <w:sz w:val="22"/>
        </w:rPr>
        <w:t xml:space="preserve">two </w:t>
      </w:r>
      <w:r>
        <w:rPr>
          <w:rFonts w:ascii="Arial" w:hAnsi="Arial" w:cs="Arial"/>
          <w:sz w:val="22"/>
        </w:rPr>
        <w:t xml:space="preserve">exceptions (0.30, 0.43). Consistent with the </w:t>
      </w:r>
      <w:r w:rsidR="000C36BA">
        <w:rPr>
          <w:rFonts w:ascii="Arial" w:hAnsi="Arial" w:cs="Arial"/>
          <w:sz w:val="22"/>
        </w:rPr>
        <w:t xml:space="preserve">clinical </w:t>
      </w:r>
      <w:r>
        <w:rPr>
          <w:rFonts w:ascii="Arial" w:hAnsi="Arial" w:cs="Arial"/>
          <w:sz w:val="22"/>
        </w:rPr>
        <w:t xml:space="preserve">nature of OLK, OCRI of the OLK samples spread across a wide range. </w:t>
      </w:r>
      <w:r w:rsidR="00B63F80" w:rsidRPr="00B63F80">
        <w:rPr>
          <w:rFonts w:ascii="Arial" w:hAnsi="Arial" w:cs="Arial"/>
          <w:sz w:val="22"/>
        </w:rPr>
        <w:t xml:space="preserve">Of the 82 </w:t>
      </w:r>
      <w:r w:rsidR="000C36BA">
        <w:rPr>
          <w:rFonts w:ascii="Arial" w:hAnsi="Arial" w:cs="Arial"/>
          <w:sz w:val="22"/>
        </w:rPr>
        <w:t xml:space="preserve">OLK </w:t>
      </w:r>
      <w:r w:rsidR="00B63F80" w:rsidRPr="00B63F80">
        <w:rPr>
          <w:rFonts w:ascii="Arial" w:hAnsi="Arial" w:cs="Arial"/>
          <w:sz w:val="22"/>
        </w:rPr>
        <w:t>samples, 1</w:t>
      </w:r>
      <w:r w:rsidR="000C36BA">
        <w:rPr>
          <w:rFonts w:ascii="Arial" w:hAnsi="Arial" w:cs="Arial"/>
          <w:sz w:val="22"/>
        </w:rPr>
        <w:t>4</w:t>
      </w:r>
      <w:r w:rsidR="00B63F80" w:rsidRPr="00B63F80">
        <w:rPr>
          <w:rFonts w:ascii="Arial" w:hAnsi="Arial" w:cs="Arial"/>
          <w:sz w:val="22"/>
        </w:rPr>
        <w:t xml:space="preserve"> </w:t>
      </w:r>
      <w:r w:rsidR="000C36BA">
        <w:rPr>
          <w:rFonts w:ascii="Arial" w:hAnsi="Arial" w:cs="Arial"/>
          <w:sz w:val="22"/>
        </w:rPr>
        <w:t>had an OCRI</w:t>
      </w:r>
      <w:r w:rsidR="00B63F80" w:rsidRPr="00B63F80">
        <w:rPr>
          <w:rFonts w:ascii="Arial" w:hAnsi="Arial" w:cs="Arial"/>
          <w:sz w:val="22"/>
        </w:rPr>
        <w:t xml:space="preserve"> above 0.5. </w:t>
      </w:r>
    </w:p>
    <w:p w:rsidR="00A63F10" w:rsidRDefault="00A63F10" w:rsidP="00B63F80">
      <w:pPr>
        <w:pStyle w:val="ListParagraph"/>
        <w:spacing w:line="480" w:lineRule="auto"/>
        <w:ind w:left="360" w:firstLineChars="0" w:firstLine="0"/>
        <w:rPr>
          <w:rFonts w:ascii="Arial" w:hAnsi="Arial" w:cs="Arial"/>
          <w:sz w:val="22"/>
        </w:rPr>
      </w:pPr>
    </w:p>
    <w:p w:rsidR="00943170" w:rsidRPr="00A63F10" w:rsidRDefault="00943170" w:rsidP="00A63F10">
      <w:pPr>
        <w:pStyle w:val="ListParagraph"/>
        <w:spacing w:line="480" w:lineRule="auto"/>
        <w:ind w:left="360" w:firstLineChars="0" w:hanging="360"/>
        <w:rPr>
          <w:rFonts w:ascii="Arial" w:hAnsi="Arial" w:cs="Arial"/>
          <w:b/>
          <w:sz w:val="22"/>
        </w:rPr>
      </w:pPr>
      <w:r w:rsidRPr="00A63F10">
        <w:rPr>
          <w:rFonts w:ascii="Arial" w:hAnsi="Arial" w:cs="Arial"/>
          <w:b/>
          <w:sz w:val="22"/>
        </w:rPr>
        <w:t>Clinical follow-up</w:t>
      </w:r>
      <w:r w:rsidR="000C36BA">
        <w:rPr>
          <w:rFonts w:ascii="Arial" w:hAnsi="Arial" w:cs="Arial"/>
          <w:b/>
          <w:sz w:val="22"/>
        </w:rPr>
        <w:t xml:space="preserve"> of OLK patients</w:t>
      </w:r>
    </w:p>
    <w:p w:rsidR="001B6028" w:rsidRDefault="00943170" w:rsidP="001B6028">
      <w:pPr>
        <w:spacing w:line="480" w:lineRule="auto"/>
        <w:ind w:firstLine="360"/>
        <w:jc w:val="both"/>
        <w:rPr>
          <w:rFonts w:ascii="Arial" w:hAnsi="Arial" w:cs="Arial"/>
        </w:rPr>
      </w:pPr>
      <w:r w:rsidRPr="00943170">
        <w:rPr>
          <w:rFonts w:ascii="Arial" w:eastAsia="Arial Unicode MS" w:hAnsi="Arial" w:cs="Arial"/>
        </w:rPr>
        <w:t xml:space="preserve">According to </w:t>
      </w:r>
      <w:r w:rsidR="00A731BC">
        <w:rPr>
          <w:rFonts w:ascii="Arial" w:eastAsia="Arial Unicode MS" w:hAnsi="Arial" w:cs="Arial"/>
        </w:rPr>
        <w:t xml:space="preserve">our calculation of </w:t>
      </w:r>
      <w:r w:rsidRPr="00943170">
        <w:rPr>
          <w:rFonts w:ascii="Arial" w:eastAsia="Arial Unicode MS" w:hAnsi="Arial" w:cs="Arial"/>
        </w:rPr>
        <w:t xml:space="preserve">OCRI, we </w:t>
      </w:r>
      <w:r w:rsidR="001B6028">
        <w:rPr>
          <w:rFonts w:ascii="Arial" w:eastAsia="Arial Unicode MS" w:hAnsi="Arial" w:cs="Arial"/>
        </w:rPr>
        <w:t xml:space="preserve">arbitrarily </w:t>
      </w:r>
      <w:r w:rsidRPr="00943170">
        <w:rPr>
          <w:rFonts w:ascii="Arial" w:eastAsia="Arial Unicode MS" w:hAnsi="Arial" w:cs="Arial"/>
        </w:rPr>
        <w:t xml:space="preserve">set the cutoff lines to assess the </w:t>
      </w:r>
      <w:r w:rsidR="00A731BC">
        <w:rPr>
          <w:rFonts w:ascii="Arial" w:eastAsia="Arial Unicode MS" w:hAnsi="Arial" w:cs="Arial"/>
        </w:rPr>
        <w:t xml:space="preserve">risk of </w:t>
      </w:r>
      <w:r w:rsidRPr="00943170">
        <w:rPr>
          <w:rFonts w:ascii="Arial" w:eastAsia="Arial Unicode MS" w:hAnsi="Arial" w:cs="Arial"/>
        </w:rPr>
        <w:t xml:space="preserve">malignant transformation of OLK patients. </w:t>
      </w:r>
      <w:r w:rsidR="001B6028">
        <w:rPr>
          <w:rFonts w:ascii="Arial" w:eastAsia="Arial Unicode MS" w:hAnsi="Arial" w:cs="Arial"/>
        </w:rPr>
        <w:t>A</w:t>
      </w:r>
      <w:r w:rsidRPr="00943170">
        <w:rPr>
          <w:rFonts w:ascii="Arial" w:eastAsia="Arial Unicode MS" w:hAnsi="Arial" w:cs="Arial"/>
        </w:rPr>
        <w:t xml:space="preserve"> high</w:t>
      </w:r>
      <w:r w:rsidR="001B6028">
        <w:rPr>
          <w:rFonts w:ascii="Arial" w:eastAsia="Arial Unicode MS" w:hAnsi="Arial" w:cs="Arial"/>
        </w:rPr>
        <w:t xml:space="preserve"> risk was defined as O</w:t>
      </w:r>
      <w:r w:rsidR="00A731BC">
        <w:rPr>
          <w:rFonts w:ascii="Arial" w:eastAsia="Arial Unicode MS" w:hAnsi="Arial" w:cs="Arial"/>
        </w:rPr>
        <w:t>CR</w:t>
      </w:r>
      <w:r w:rsidR="001B6028">
        <w:rPr>
          <w:rFonts w:ascii="Arial" w:eastAsia="Arial Unicode MS" w:hAnsi="Arial" w:cs="Arial"/>
        </w:rPr>
        <w:t>I ≥ 0.7,</w:t>
      </w:r>
      <w:r w:rsidRPr="00943170">
        <w:rPr>
          <w:rFonts w:ascii="Arial" w:eastAsia="Arial Unicode MS" w:hAnsi="Arial" w:cs="Arial"/>
        </w:rPr>
        <w:t xml:space="preserve"> </w:t>
      </w:r>
      <w:r w:rsidR="001B6028">
        <w:rPr>
          <w:rFonts w:ascii="Arial" w:eastAsia="Arial Unicode MS" w:hAnsi="Arial" w:cs="Arial"/>
        </w:rPr>
        <w:t>a</w:t>
      </w:r>
      <w:r w:rsidRPr="00943170">
        <w:rPr>
          <w:rFonts w:ascii="Arial" w:eastAsia="Arial Unicode MS" w:hAnsi="Arial" w:cs="Arial"/>
        </w:rPr>
        <w:t xml:space="preserve"> medium risk </w:t>
      </w:r>
      <w:r w:rsidR="00A731BC">
        <w:rPr>
          <w:rFonts w:ascii="Arial" w:eastAsia="Arial Unicode MS" w:hAnsi="Arial" w:cs="Arial"/>
        </w:rPr>
        <w:t xml:space="preserve">as OCRI between </w:t>
      </w:r>
      <w:r w:rsidR="001B6028">
        <w:rPr>
          <w:rFonts w:ascii="Arial" w:eastAsia="Arial Unicode MS" w:hAnsi="Arial" w:cs="Arial"/>
        </w:rPr>
        <w:t>0.5 and 0.7, and</w:t>
      </w:r>
      <w:r w:rsidRPr="00943170">
        <w:rPr>
          <w:rFonts w:ascii="Arial" w:eastAsia="Arial Unicode MS" w:hAnsi="Arial" w:cs="Arial"/>
        </w:rPr>
        <w:t xml:space="preserve"> </w:t>
      </w:r>
      <w:r w:rsidR="001B6028">
        <w:rPr>
          <w:rFonts w:ascii="Arial" w:eastAsia="Arial Unicode MS" w:hAnsi="Arial" w:cs="Arial"/>
        </w:rPr>
        <w:t>a</w:t>
      </w:r>
      <w:r w:rsidRPr="00943170">
        <w:rPr>
          <w:rFonts w:ascii="Arial" w:eastAsia="Arial Unicode MS" w:hAnsi="Arial" w:cs="Arial"/>
        </w:rPr>
        <w:t xml:space="preserve"> low risk as ORCI</w:t>
      </w:r>
      <w:r w:rsidR="001B6028">
        <w:rPr>
          <w:rFonts w:ascii="Arial" w:eastAsia="Arial Unicode MS" w:hAnsi="Arial" w:cs="Arial"/>
        </w:rPr>
        <w:t xml:space="preserve"> ≤ 0.5. The mean follow-up time</w:t>
      </w:r>
      <w:r w:rsidRPr="00943170">
        <w:rPr>
          <w:rFonts w:ascii="Arial" w:eastAsia="Arial Unicode MS" w:hAnsi="Arial" w:cs="Arial"/>
        </w:rPr>
        <w:t xml:space="preserve"> for the OLK patients was 3.8 years</w:t>
      </w:r>
      <w:r w:rsidRPr="00943170">
        <w:rPr>
          <w:rFonts w:ascii="Arial" w:hAnsi="Arial" w:cs="Arial"/>
        </w:rPr>
        <w:t xml:space="preserve">. </w:t>
      </w:r>
    </w:p>
    <w:p w:rsidR="00943170" w:rsidRPr="00943170" w:rsidRDefault="001B6028" w:rsidP="001B6028">
      <w:pPr>
        <w:spacing w:line="480" w:lineRule="auto"/>
        <w:ind w:firstLine="360"/>
        <w:jc w:val="both"/>
        <w:rPr>
          <w:rFonts w:ascii="Arial" w:hAnsi="Arial" w:cs="Arial"/>
        </w:rPr>
      </w:pPr>
      <w:r>
        <w:rPr>
          <w:rFonts w:ascii="Arial" w:hAnsi="Arial" w:cs="Arial"/>
        </w:rPr>
        <w:t>In</w:t>
      </w:r>
      <w:r w:rsidR="00943170" w:rsidRPr="00943170">
        <w:rPr>
          <w:rFonts w:ascii="Arial" w:hAnsi="Arial" w:cs="Arial"/>
        </w:rPr>
        <w:t xml:space="preserve"> one case</w:t>
      </w:r>
      <w:r>
        <w:rPr>
          <w:rFonts w:ascii="Arial" w:hAnsi="Arial" w:cs="Arial"/>
        </w:rPr>
        <w:t xml:space="preserve"> (Case 128141)</w:t>
      </w:r>
      <w:r w:rsidR="00943170" w:rsidRPr="00943170">
        <w:rPr>
          <w:rFonts w:ascii="Arial" w:hAnsi="Arial" w:cs="Arial"/>
        </w:rPr>
        <w:t xml:space="preserve">, </w:t>
      </w:r>
      <w:r>
        <w:rPr>
          <w:rFonts w:ascii="Arial" w:hAnsi="Arial" w:cs="Arial"/>
        </w:rPr>
        <w:t>t</w:t>
      </w:r>
      <w:r w:rsidRPr="00B63F80">
        <w:rPr>
          <w:rFonts w:ascii="Arial" w:hAnsi="Arial" w:cs="Arial"/>
        </w:rPr>
        <w:t xml:space="preserve">he density plot of DI values obtained from initial </w:t>
      </w:r>
      <w:proofErr w:type="spellStart"/>
      <w:r>
        <w:rPr>
          <w:rFonts w:ascii="Arial" w:hAnsi="Arial" w:cs="Arial"/>
        </w:rPr>
        <w:t>exfoliative</w:t>
      </w:r>
      <w:proofErr w:type="spellEnd"/>
      <w:r>
        <w:rPr>
          <w:rFonts w:ascii="Arial" w:hAnsi="Arial" w:cs="Arial"/>
        </w:rPr>
        <w:t xml:space="preserve"> cytology</w:t>
      </w:r>
      <w:r w:rsidRPr="00B63F80">
        <w:rPr>
          <w:rFonts w:ascii="Arial" w:hAnsi="Arial" w:cs="Arial"/>
        </w:rPr>
        <w:t xml:space="preserve"> showed multiple peaks </w:t>
      </w:r>
      <w:r w:rsidRPr="00943170">
        <w:rPr>
          <w:rFonts w:ascii="Arial" w:hAnsi="Arial" w:cs="Arial"/>
        </w:rPr>
        <w:t>in April 2008</w:t>
      </w:r>
      <w:r w:rsidRPr="00B63F80">
        <w:rPr>
          <w:rFonts w:ascii="Arial" w:hAnsi="Arial" w:cs="Arial"/>
        </w:rPr>
        <w:t xml:space="preserve"> (</w:t>
      </w:r>
      <w:r>
        <w:rPr>
          <w:rFonts w:ascii="Arial" w:hAnsi="Arial" w:cs="Arial"/>
        </w:rPr>
        <w:t>F</w:t>
      </w:r>
      <w:r w:rsidRPr="00B63F80">
        <w:rPr>
          <w:rFonts w:ascii="Arial" w:hAnsi="Arial" w:cs="Arial"/>
        </w:rPr>
        <w:t>igure 6A)</w:t>
      </w:r>
      <w:r w:rsidR="00943170" w:rsidRPr="00943170">
        <w:rPr>
          <w:rFonts w:ascii="Arial" w:hAnsi="Arial" w:cs="Arial"/>
        </w:rPr>
        <w:t xml:space="preserve">. </w:t>
      </w:r>
      <w:r w:rsidRPr="00B63F80">
        <w:rPr>
          <w:rFonts w:ascii="Arial" w:hAnsi="Arial" w:cs="Arial"/>
        </w:rPr>
        <w:t>The first two peaks</w:t>
      </w:r>
      <w:r>
        <w:rPr>
          <w:rFonts w:ascii="Arial" w:hAnsi="Arial" w:cs="Arial"/>
        </w:rPr>
        <w:t xml:space="preserve"> </w:t>
      </w:r>
      <w:r w:rsidRPr="00B63F80">
        <w:rPr>
          <w:rFonts w:ascii="Arial" w:hAnsi="Arial" w:cs="Arial"/>
        </w:rPr>
        <w:t>represent</w:t>
      </w:r>
      <w:r>
        <w:rPr>
          <w:rFonts w:ascii="Arial" w:hAnsi="Arial" w:cs="Arial"/>
        </w:rPr>
        <w:t>ed</w:t>
      </w:r>
      <w:r w:rsidRPr="00B63F80">
        <w:rPr>
          <w:rFonts w:ascii="Arial" w:hAnsi="Arial" w:cs="Arial"/>
        </w:rPr>
        <w:t xml:space="preserve"> diploid and </w:t>
      </w:r>
      <w:proofErr w:type="spellStart"/>
      <w:r w:rsidRPr="00B63F80">
        <w:rPr>
          <w:rFonts w:ascii="Arial" w:hAnsi="Arial" w:cs="Arial"/>
        </w:rPr>
        <w:t>tetraploid</w:t>
      </w:r>
      <w:proofErr w:type="spellEnd"/>
      <w:r>
        <w:rPr>
          <w:rFonts w:ascii="Arial" w:hAnsi="Arial" w:cs="Arial"/>
        </w:rPr>
        <w:t xml:space="preserve"> cell</w:t>
      </w:r>
      <w:r w:rsidRPr="00B63F80">
        <w:rPr>
          <w:rFonts w:ascii="Arial" w:hAnsi="Arial" w:cs="Arial"/>
        </w:rPr>
        <w:t xml:space="preserve"> populations</w:t>
      </w:r>
      <w:r>
        <w:rPr>
          <w:rFonts w:ascii="Arial" w:hAnsi="Arial" w:cs="Arial"/>
        </w:rPr>
        <w:t xml:space="preserve"> as </w:t>
      </w:r>
      <w:r w:rsidRPr="00B63F80">
        <w:rPr>
          <w:rFonts w:ascii="Arial" w:hAnsi="Arial" w:cs="Arial"/>
        </w:rPr>
        <w:t xml:space="preserve">the majority. Following </w:t>
      </w:r>
      <w:r>
        <w:rPr>
          <w:rFonts w:ascii="Arial" w:hAnsi="Arial" w:cs="Arial"/>
        </w:rPr>
        <w:t>data processing with</w:t>
      </w:r>
      <w:r w:rsidRPr="00B63F80">
        <w:rPr>
          <w:rFonts w:ascii="Arial" w:hAnsi="Arial" w:cs="Arial"/>
        </w:rPr>
        <w:t xml:space="preserve"> </w:t>
      </w:r>
      <w:proofErr w:type="spellStart"/>
      <w:r w:rsidRPr="00B63F80">
        <w:rPr>
          <w:rFonts w:ascii="Arial" w:hAnsi="Arial" w:cs="Arial"/>
        </w:rPr>
        <w:t>EdTAR</w:t>
      </w:r>
      <w:proofErr w:type="spellEnd"/>
      <w:r w:rsidRPr="00B63F80">
        <w:rPr>
          <w:rFonts w:ascii="Arial" w:hAnsi="Arial" w:cs="Arial"/>
        </w:rPr>
        <w:t xml:space="preserve">, the second peak become prominent after the first population was successfully </w:t>
      </w:r>
      <w:r>
        <w:rPr>
          <w:rFonts w:ascii="Arial" w:hAnsi="Arial" w:cs="Arial"/>
        </w:rPr>
        <w:t>extracted</w:t>
      </w:r>
      <w:r w:rsidR="00A731BC">
        <w:rPr>
          <w:rFonts w:ascii="Arial" w:hAnsi="Arial" w:cs="Arial"/>
        </w:rPr>
        <w:t xml:space="preserve"> </w:t>
      </w:r>
      <w:r w:rsidR="00A731BC" w:rsidRPr="00B63F80">
        <w:rPr>
          <w:rFonts w:ascii="Arial" w:hAnsi="Arial" w:cs="Arial"/>
        </w:rPr>
        <w:t>(</w:t>
      </w:r>
      <w:r w:rsidR="00A731BC">
        <w:rPr>
          <w:rFonts w:ascii="Arial" w:hAnsi="Arial" w:cs="Arial"/>
        </w:rPr>
        <w:t>F</w:t>
      </w:r>
      <w:r w:rsidR="00A731BC" w:rsidRPr="00B63F80">
        <w:rPr>
          <w:rFonts w:ascii="Arial" w:hAnsi="Arial" w:cs="Arial"/>
        </w:rPr>
        <w:t>igure 6B)</w:t>
      </w:r>
      <w:r w:rsidR="00A731BC">
        <w:rPr>
          <w:rFonts w:ascii="Arial" w:hAnsi="Arial" w:cs="Arial"/>
        </w:rPr>
        <w:t>. A</w:t>
      </w:r>
      <w:r>
        <w:rPr>
          <w:rFonts w:ascii="Arial" w:hAnsi="Arial" w:cs="Arial"/>
        </w:rPr>
        <w:t>n OCRI was calculated as 0.88</w:t>
      </w:r>
      <w:r w:rsidRPr="00B63F80">
        <w:rPr>
          <w:rFonts w:ascii="Arial" w:hAnsi="Arial" w:cs="Arial"/>
        </w:rPr>
        <w:t xml:space="preserve">. </w:t>
      </w:r>
      <w:r>
        <w:rPr>
          <w:rFonts w:ascii="Arial" w:hAnsi="Arial" w:cs="Arial"/>
        </w:rPr>
        <w:t xml:space="preserve">Although biopsy histopathology reported </w:t>
      </w:r>
      <w:r w:rsidR="00943170" w:rsidRPr="00943170">
        <w:rPr>
          <w:rFonts w:ascii="Arial" w:hAnsi="Arial" w:cs="Arial"/>
        </w:rPr>
        <w:t>mild dysplasia</w:t>
      </w:r>
      <w:r>
        <w:rPr>
          <w:rFonts w:ascii="Arial" w:hAnsi="Arial" w:cs="Arial"/>
        </w:rPr>
        <w:t xml:space="preserve"> (Figure 6C), t</w:t>
      </w:r>
      <w:r w:rsidR="00943170" w:rsidRPr="00943170">
        <w:rPr>
          <w:rFonts w:ascii="Arial" w:hAnsi="Arial" w:cs="Arial"/>
        </w:rPr>
        <w:t xml:space="preserve">his patients was regularly followed up in </w:t>
      </w:r>
      <w:r>
        <w:rPr>
          <w:rFonts w:ascii="Arial" w:hAnsi="Arial" w:cs="Arial"/>
        </w:rPr>
        <w:t xml:space="preserve">our </w:t>
      </w:r>
      <w:r w:rsidR="00943170" w:rsidRPr="00943170">
        <w:rPr>
          <w:rFonts w:ascii="Arial" w:hAnsi="Arial" w:cs="Arial"/>
        </w:rPr>
        <w:t>outpatient clinic. A tumor was observed in August 2011, and the histopathology confirmed the diagnosis o</w:t>
      </w:r>
      <w:r>
        <w:rPr>
          <w:rFonts w:ascii="Arial" w:hAnsi="Arial" w:cs="Arial"/>
        </w:rPr>
        <w:t>f</w:t>
      </w:r>
      <w:r w:rsidR="00943170" w:rsidRPr="00943170">
        <w:rPr>
          <w:rFonts w:ascii="Arial" w:hAnsi="Arial" w:cs="Arial"/>
        </w:rPr>
        <w:t xml:space="preserve"> OSCC</w:t>
      </w:r>
      <w:r>
        <w:rPr>
          <w:rFonts w:ascii="Arial" w:hAnsi="Arial" w:cs="Arial"/>
        </w:rPr>
        <w:t xml:space="preserve"> (Figure 6D)</w:t>
      </w:r>
      <w:r w:rsidR="00943170" w:rsidRPr="00943170">
        <w:rPr>
          <w:rFonts w:ascii="Arial" w:hAnsi="Arial" w:cs="Arial"/>
        </w:rPr>
        <w:t>.</w:t>
      </w:r>
    </w:p>
    <w:p w:rsidR="00B63F80" w:rsidRDefault="00B63F80" w:rsidP="00303E3C">
      <w:pPr>
        <w:spacing w:line="480" w:lineRule="auto"/>
        <w:jc w:val="both"/>
        <w:rPr>
          <w:rFonts w:ascii="Arial" w:hAnsi="Arial" w:cs="Arial"/>
        </w:rPr>
      </w:pPr>
    </w:p>
    <w:p w:rsidR="00B63F80" w:rsidRDefault="00B63F80">
      <w:pPr>
        <w:spacing w:after="0" w:line="240" w:lineRule="auto"/>
        <w:rPr>
          <w:rFonts w:ascii="Arial" w:hAnsi="Arial" w:cs="Arial"/>
          <w:b/>
        </w:rPr>
      </w:pPr>
      <w:r>
        <w:rPr>
          <w:rFonts w:ascii="Arial" w:hAnsi="Arial" w:cs="Arial"/>
          <w:b/>
        </w:rPr>
        <w:br w:type="page"/>
      </w:r>
    </w:p>
    <w:p w:rsidR="00B63F80" w:rsidRPr="00FA3E58" w:rsidRDefault="00B63F80" w:rsidP="00B63F80">
      <w:pPr>
        <w:spacing w:line="480" w:lineRule="auto"/>
        <w:jc w:val="both"/>
        <w:rPr>
          <w:rFonts w:ascii="Arial" w:hAnsi="Arial" w:cs="Arial"/>
          <w:b/>
          <w:color w:val="00B0F0"/>
        </w:rPr>
      </w:pPr>
      <w:r w:rsidRPr="00FA3E58">
        <w:rPr>
          <w:rFonts w:ascii="Arial" w:hAnsi="Arial" w:cs="Arial"/>
          <w:b/>
          <w:color w:val="00B0F0"/>
        </w:rPr>
        <w:t>Discussion</w:t>
      </w:r>
      <w:r w:rsidR="00A63F10" w:rsidRPr="00FA3E58">
        <w:rPr>
          <w:rFonts w:ascii="Arial" w:hAnsi="Arial" w:cs="Arial"/>
          <w:b/>
          <w:color w:val="00B0F0"/>
        </w:rPr>
        <w:t xml:space="preserve"> (YAO, do not remove the structure before we finish)</w:t>
      </w:r>
    </w:p>
    <w:p w:rsidR="00B63F80" w:rsidRPr="00FA3E58" w:rsidRDefault="00B63F80" w:rsidP="00B63F80">
      <w:pPr>
        <w:pStyle w:val="ListParagraph"/>
        <w:numPr>
          <w:ilvl w:val="0"/>
          <w:numId w:val="15"/>
        </w:numPr>
        <w:spacing w:line="480" w:lineRule="auto"/>
        <w:ind w:firstLineChars="0"/>
        <w:rPr>
          <w:rFonts w:ascii="Arial" w:hAnsi="Arial" w:cs="Arial"/>
          <w:color w:val="00B0F0"/>
        </w:rPr>
      </w:pPr>
      <w:r w:rsidRPr="00FA3E58">
        <w:rPr>
          <w:rFonts w:ascii="Arial" w:hAnsi="Arial" w:cs="Arial"/>
          <w:color w:val="00B0F0"/>
        </w:rPr>
        <w:t>Summary</w:t>
      </w:r>
    </w:p>
    <w:p w:rsidR="00B63F80" w:rsidRPr="00FA3E58" w:rsidRDefault="00B63F80" w:rsidP="00B63F80">
      <w:pPr>
        <w:pStyle w:val="ListParagraph"/>
        <w:spacing w:line="480" w:lineRule="auto"/>
        <w:ind w:left="720" w:firstLineChars="0" w:firstLine="0"/>
        <w:rPr>
          <w:rFonts w:ascii="Arial" w:hAnsi="Arial" w:cs="Arial"/>
          <w:color w:val="00B0F0"/>
        </w:rPr>
      </w:pPr>
    </w:p>
    <w:p w:rsidR="00137672" w:rsidRPr="00FA3E58" w:rsidRDefault="001D03BB" w:rsidP="006320B4">
      <w:pPr>
        <w:spacing w:line="480" w:lineRule="auto"/>
        <w:ind w:firstLineChars="200" w:firstLine="440"/>
        <w:jc w:val="both"/>
        <w:rPr>
          <w:rFonts w:ascii="Arial" w:hAnsi="Arial" w:cs="Arial"/>
          <w:color w:val="00B0F0"/>
        </w:rPr>
      </w:pPr>
      <w:r w:rsidRPr="00FA3E58">
        <w:rPr>
          <w:rFonts w:ascii="Arial" w:hAnsi="Arial" w:cs="Arial" w:hint="eastAsia"/>
          <w:color w:val="00B0F0"/>
        </w:rPr>
        <w:t xml:space="preserve">The OLK, as the premalignant lesion, which has </w:t>
      </w:r>
      <w:r w:rsidRPr="00FA3E58">
        <w:rPr>
          <w:rFonts w:ascii="Arial" w:hAnsi="Arial" w:cs="Arial"/>
          <w:color w:val="00B0F0"/>
        </w:rPr>
        <w:t xml:space="preserve">12.9% </w:t>
      </w:r>
      <w:r w:rsidRPr="00FA3E58">
        <w:rPr>
          <w:rFonts w:ascii="Arial" w:hAnsi="Arial" w:cs="Arial" w:hint="eastAsia"/>
          <w:color w:val="00B0F0"/>
        </w:rPr>
        <w:t xml:space="preserve">malignant transformation rates </w:t>
      </w:r>
      <w:r w:rsidRPr="00FA3E58">
        <w:rPr>
          <w:rFonts w:ascii="Arial" w:hAnsi="Arial" w:cs="Arial"/>
          <w:color w:val="00B0F0"/>
        </w:rPr>
        <w:t xml:space="preserve">in Taiwan </w:t>
      </w:r>
      <w:r w:rsidR="00EE4021" w:rsidRPr="00FA3E58">
        <w:rPr>
          <w:rFonts w:ascii="Arial" w:hAnsi="Arial" w:cs="Arial"/>
          <w:color w:val="00B0F0"/>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PEVuZE5vdGU+PENpdGU+PEF1dGhvcj5MZWU8L0F1dGhvcj48WWVhcj4yMDA2PC9ZZWFyPjxSZWNO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=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[11]</w:t>
      </w:r>
      <w:r w:rsidR="00EE4021" w:rsidRPr="00FA3E58">
        <w:rPr>
          <w:rFonts w:ascii="Arial" w:hAnsi="Arial" w:cs="Arial"/>
          <w:color w:val="00B0F0"/>
        </w:rPr>
        <w:fldChar w:fldCharType="end"/>
      </w:r>
      <w:r w:rsidRPr="00FA3E58">
        <w:rPr>
          <w:rFonts w:ascii="Arial" w:hAnsi="Arial" w:cs="Arial" w:hint="eastAsia"/>
          <w:color w:val="00B0F0"/>
        </w:rPr>
        <w:t xml:space="preserve">. </w:t>
      </w:r>
      <w:r w:rsidR="009922C3" w:rsidRPr="00FA3E58">
        <w:rPr>
          <w:rFonts w:ascii="Arial" w:hAnsi="Arial" w:cs="Arial" w:hint="eastAsia"/>
          <w:color w:val="00B0F0"/>
        </w:rPr>
        <w:t xml:space="preserve">In contrast to high sensitivity and specificity rates of </w:t>
      </w:r>
      <w:r w:rsidR="009922C3" w:rsidRPr="00FA3E58">
        <w:rPr>
          <w:rFonts w:ascii="Arial" w:hAnsi="Arial" w:cs="Arial"/>
          <w:color w:val="00B0F0"/>
        </w:rPr>
        <w:t>visual</w:t>
      </w:r>
      <w:r w:rsidR="009922C3" w:rsidRPr="00FA3E58">
        <w:rPr>
          <w:rFonts w:ascii="Arial" w:hAnsi="Arial" w:cs="Arial" w:hint="eastAsia"/>
          <w:color w:val="00B0F0"/>
        </w:rPr>
        <w:t xml:space="preserve"> screening of skin cancer, it has not been successfully used in detection for early-stage of oral cancer. One explanation for this is that </w:t>
      </w:r>
      <w:r w:rsidR="003457B0" w:rsidRPr="00FA3E58">
        <w:rPr>
          <w:rFonts w:ascii="Arial" w:hAnsi="Arial" w:cs="Arial" w:hint="eastAsia"/>
          <w:color w:val="00B0F0"/>
        </w:rPr>
        <w:t>advanced stage</w:t>
      </w:r>
      <w:r w:rsidR="003457B0" w:rsidRPr="00FA3E58">
        <w:rPr>
          <w:rFonts w:ascii="Arial" w:hAnsi="Arial" w:cs="Arial"/>
          <w:color w:val="00B0F0"/>
        </w:rPr>
        <w:t>’</w:t>
      </w:r>
      <w:r w:rsidR="003457B0" w:rsidRPr="00FA3E58">
        <w:rPr>
          <w:rFonts w:ascii="Arial" w:hAnsi="Arial" w:cs="Arial" w:hint="eastAsia"/>
          <w:color w:val="00B0F0"/>
        </w:rPr>
        <w:t xml:space="preserve">s </w:t>
      </w:r>
      <w:r w:rsidRPr="00FA3E58">
        <w:rPr>
          <w:rFonts w:ascii="Arial" w:hAnsi="Arial" w:cs="Arial" w:hint="eastAsia"/>
          <w:color w:val="00B0F0"/>
        </w:rPr>
        <w:t xml:space="preserve">classic clinical </w:t>
      </w:r>
      <w:r w:rsidRPr="00FA3E58">
        <w:rPr>
          <w:rFonts w:ascii="Arial" w:hAnsi="Arial" w:cs="Arial"/>
          <w:color w:val="00B0F0"/>
        </w:rPr>
        <w:t>symptom</w:t>
      </w:r>
      <w:r w:rsidRPr="00FA3E58">
        <w:rPr>
          <w:rFonts w:ascii="Arial" w:hAnsi="Arial" w:cs="Arial" w:hint="eastAsia"/>
          <w:color w:val="00B0F0"/>
        </w:rPr>
        <w:t>s</w:t>
      </w:r>
      <w:r w:rsidR="003457B0" w:rsidRPr="00FA3E58">
        <w:rPr>
          <w:rFonts w:ascii="Arial" w:hAnsi="Arial" w:cs="Arial" w:hint="eastAsia"/>
          <w:color w:val="00B0F0"/>
        </w:rPr>
        <w:t xml:space="preserve"> are often subtle in early stage</w:t>
      </w:r>
      <w:r w:rsidR="00217363" w:rsidRPr="00FA3E58">
        <w:rPr>
          <w:rFonts w:ascii="Arial" w:hAnsi="Arial" w:cs="Arial" w:hint="eastAsia"/>
          <w:color w:val="00B0F0"/>
        </w:rPr>
        <w:t>, included ulceration, elevation, bleeding</w:t>
      </w:r>
      <w:r w:rsidRPr="00FA3E58">
        <w:rPr>
          <w:rFonts w:ascii="Arial" w:hAnsi="Arial" w:cs="Arial" w:hint="eastAsia"/>
          <w:color w:val="00B0F0"/>
        </w:rPr>
        <w:t xml:space="preserve"> </w:t>
      </w:r>
      <w:r w:rsidR="00EE4021" w:rsidRPr="00FA3E58">
        <w:rPr>
          <w:rFonts w:ascii="Arial" w:hAnsi="Arial" w:cs="Arial"/>
          <w:color w:val="00B0F0"/>
        </w:rPr>
        <w:fldChar w:fldCharType="begin">
          <w:fldData xml:space="preserve">PEVuZE5vdGU+PENpdGU+PEF1dGhvcj5QZWt0YXM8L0F1dGhvcj48WWVhcj4yMDA2PC9ZZWFyPjxS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PEVuZE5vdGU+PENpdGU+PEF1dGhvcj5QZWt0YXM8L0F1dGhvcj48WWVhcj4yMDA2PC9ZZWFyPjxS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[27,28]</w:t>
      </w:r>
      <w:r w:rsidR="00EE4021" w:rsidRPr="00FA3E58">
        <w:rPr>
          <w:rFonts w:ascii="Arial" w:hAnsi="Arial" w:cs="Arial"/>
          <w:color w:val="00B0F0"/>
        </w:rPr>
        <w:fldChar w:fldCharType="end"/>
      </w:r>
      <w:r w:rsidR="00217363" w:rsidRPr="00FA3E58">
        <w:rPr>
          <w:rFonts w:ascii="Arial" w:hAnsi="Arial" w:cs="Arial" w:hint="eastAsia"/>
          <w:color w:val="00B0F0"/>
        </w:rPr>
        <w:t xml:space="preserve">. As a well-established and widely used method for early detection of oral cancer, </w:t>
      </w:r>
      <w:proofErr w:type="spellStart"/>
      <w:r w:rsidR="00217363" w:rsidRPr="00FA3E58">
        <w:rPr>
          <w:rFonts w:ascii="Arial" w:hAnsi="Arial" w:cs="Arial" w:hint="eastAsia"/>
          <w:color w:val="00B0F0"/>
        </w:rPr>
        <w:t>exfoliative</w:t>
      </w:r>
      <w:proofErr w:type="spellEnd"/>
      <w:r w:rsidR="00217363" w:rsidRPr="00FA3E58">
        <w:rPr>
          <w:rFonts w:ascii="Arial" w:hAnsi="Arial" w:cs="Arial" w:hint="eastAsia"/>
          <w:color w:val="00B0F0"/>
        </w:rPr>
        <w:t xml:space="preserve"> cytology provides </w:t>
      </w:r>
      <w:proofErr w:type="spellStart"/>
      <w:r w:rsidR="00217363" w:rsidRPr="00FA3E58">
        <w:rPr>
          <w:rFonts w:ascii="Arial" w:hAnsi="Arial" w:cs="Arial" w:hint="eastAsia"/>
          <w:color w:val="00B0F0"/>
        </w:rPr>
        <w:t>quanlitative</w:t>
      </w:r>
      <w:proofErr w:type="spellEnd"/>
      <w:r w:rsidR="00217363" w:rsidRPr="00FA3E58">
        <w:rPr>
          <w:rFonts w:ascii="Arial" w:hAnsi="Arial" w:cs="Arial" w:hint="eastAsia"/>
          <w:color w:val="00B0F0"/>
        </w:rPr>
        <w:t xml:space="preserve"> result of diagnosis. </w:t>
      </w:r>
      <w:r w:rsidR="00031551" w:rsidRPr="00FA3E58">
        <w:rPr>
          <w:rFonts w:ascii="Arial" w:hAnsi="Arial" w:cs="Arial" w:hint="eastAsia"/>
          <w:color w:val="00B0F0"/>
        </w:rPr>
        <w:t xml:space="preserve">It was a minimally invasive and inexpensive technique. </w:t>
      </w:r>
      <w:r w:rsidR="008C6138" w:rsidRPr="00FA3E58">
        <w:rPr>
          <w:rFonts w:ascii="Arial" w:hAnsi="Arial" w:cs="Arial" w:hint="eastAsia"/>
          <w:color w:val="00B0F0"/>
        </w:rPr>
        <w:t xml:space="preserve">For example, </w:t>
      </w:r>
      <w:proofErr w:type="spellStart"/>
      <w:r w:rsidR="008C6138" w:rsidRPr="00FA3E58">
        <w:rPr>
          <w:rFonts w:ascii="Arial" w:hAnsi="Arial" w:cs="Arial" w:hint="eastAsia"/>
          <w:color w:val="00B0F0"/>
        </w:rPr>
        <w:t>OralCDx</w:t>
      </w:r>
      <w:proofErr w:type="spellEnd"/>
      <w:r w:rsidR="008C6138" w:rsidRPr="00FA3E58">
        <w:rPr>
          <w:rFonts w:ascii="Arial" w:hAnsi="Arial" w:cs="Arial" w:hint="eastAsia"/>
          <w:color w:val="00B0F0"/>
        </w:rPr>
        <w:t xml:space="preserve"> reports </w:t>
      </w:r>
      <w:r w:rsidR="008C6138" w:rsidRPr="00FA3E58">
        <w:rPr>
          <w:rFonts w:ascii="Arial" w:hAnsi="Arial" w:cs="Arial"/>
          <w:color w:val="00B0F0"/>
        </w:rPr>
        <w:t>“</w:t>
      </w:r>
      <w:r w:rsidR="008C6138" w:rsidRPr="00FA3E58">
        <w:rPr>
          <w:rFonts w:ascii="Arial" w:hAnsi="Arial" w:cs="Arial" w:hint="eastAsia"/>
          <w:color w:val="00B0F0"/>
        </w:rPr>
        <w:t>negative or benign</w:t>
      </w:r>
      <w:r w:rsidR="008C6138" w:rsidRPr="00FA3E58">
        <w:rPr>
          <w:rFonts w:ascii="Arial" w:hAnsi="Arial" w:cs="Arial"/>
          <w:color w:val="00B0F0"/>
        </w:rPr>
        <w:t>”</w:t>
      </w:r>
      <w:r w:rsidR="008C6138" w:rsidRPr="00FA3E58">
        <w:rPr>
          <w:rFonts w:ascii="Arial" w:hAnsi="Arial" w:cs="Arial" w:hint="eastAsia"/>
          <w:color w:val="00B0F0"/>
        </w:rPr>
        <w:t xml:space="preserve">, </w:t>
      </w:r>
      <w:r w:rsidR="008C6138" w:rsidRPr="00FA3E58">
        <w:rPr>
          <w:rFonts w:ascii="Arial" w:hAnsi="Arial" w:cs="Arial"/>
          <w:color w:val="00B0F0"/>
        </w:rPr>
        <w:t>“</w:t>
      </w:r>
      <w:r w:rsidR="008C6138" w:rsidRPr="00FA3E58">
        <w:rPr>
          <w:rFonts w:ascii="Arial" w:hAnsi="Arial" w:cs="Arial" w:hint="eastAsia"/>
          <w:color w:val="00B0F0"/>
        </w:rPr>
        <w:t>positive</w:t>
      </w:r>
      <w:r w:rsidR="008C6138" w:rsidRPr="00FA3E58">
        <w:rPr>
          <w:rFonts w:ascii="Arial" w:hAnsi="Arial" w:cs="Arial"/>
          <w:color w:val="00B0F0"/>
        </w:rPr>
        <w:t>”</w:t>
      </w:r>
      <w:r w:rsidR="008C6138" w:rsidRPr="00FA3E58">
        <w:rPr>
          <w:rFonts w:ascii="Arial" w:hAnsi="Arial" w:cs="Arial" w:hint="eastAsia"/>
          <w:color w:val="00B0F0"/>
        </w:rPr>
        <w:t xml:space="preserve"> (defined as definitive cellular evidence of epithelial dysplasia or carcinoma), or </w:t>
      </w:r>
      <w:r w:rsidR="008C6138" w:rsidRPr="00FA3E58">
        <w:rPr>
          <w:rFonts w:ascii="Arial" w:hAnsi="Arial" w:cs="Arial"/>
          <w:color w:val="00B0F0"/>
        </w:rPr>
        <w:t>“</w:t>
      </w:r>
      <w:r w:rsidR="008C6138" w:rsidRPr="00FA3E58">
        <w:rPr>
          <w:rFonts w:ascii="Arial" w:hAnsi="Arial" w:cs="Arial" w:hint="eastAsia"/>
          <w:color w:val="00B0F0"/>
        </w:rPr>
        <w:t>atypical</w:t>
      </w:r>
      <w:r w:rsidR="008C6138" w:rsidRPr="00FA3E58">
        <w:rPr>
          <w:rFonts w:ascii="Arial" w:hAnsi="Arial" w:cs="Arial"/>
          <w:color w:val="00B0F0"/>
        </w:rPr>
        <w:t>”</w:t>
      </w:r>
      <w:r w:rsidR="008C6138" w:rsidRPr="00FA3E58">
        <w:rPr>
          <w:rFonts w:ascii="Arial" w:hAnsi="Arial" w:cs="Arial" w:hint="eastAsia"/>
          <w:color w:val="00B0F0"/>
        </w:rPr>
        <w:t xml:space="preserve"> (defined as abnormal epithelial changes of uncertain diagnostic significance)</w:t>
      </w:r>
      <w:r w:rsidR="00C72676" w:rsidRPr="00FA3E58">
        <w:rPr>
          <w:rFonts w:ascii="Arial" w:hAnsi="Arial" w:cs="Arial" w:hint="eastAsia"/>
          <w:color w:val="00B0F0"/>
        </w:rPr>
        <w:t xml:space="preserve"> </w:t>
      </w:r>
      <w:r w:rsidR="00EE4021" w:rsidRPr="00FA3E58">
        <w:rPr>
          <w:rFonts w:ascii="Arial" w:hAnsi="Arial" w:cs="Arial"/>
          <w:color w:val="00B0F0"/>
        </w:rPr>
        <w:fldChar w:fldCharType="begin"/>
      </w:r>
      <w:r w:rsidR="00ED4DE6" w:rsidRPr="00FA3E58">
        <w:rPr>
          <w:rFonts w:ascii="Arial" w:hAnsi="Arial" w:cs="Arial"/>
          <w:color w:val="00B0F0"/>
        </w:rPr>
        <w:instrText xml:space="preserve"> ADDIN EN.CITE &lt;EndNote&gt;&lt;Cite&gt;&lt;Author&gt;Scheifele&lt;/Author&gt;&lt;Year&gt;2004&lt;/Year&gt;&lt;RecNum&gt;169&lt;/RecNum&gt;&lt;record&gt;&lt;rec-number&gt;169&lt;/rec-number&gt;&lt;foreign-keys&gt;&lt;key app="EN" db-id="szvadvxzx5tpwze0vpqpdxe9ds0x5wt0s5d2"&gt;169&lt;/key&gt;&lt;/foreign-keys&gt;&lt;ref-type name="Journal Article"&gt;17&lt;/ref-type&gt;&lt;contributors&gt;&lt;authors&gt;&lt;author&gt;Scheifele, C.&lt;/author&gt;&lt;author&gt;Schmidt-Westhausen, A. M.&lt;/author&gt;&lt;author&gt;Dietrich, T.&lt;/author&gt;&lt;author&gt;Reichart, P. A.&lt;/author&gt;&lt;/authors&gt;&lt;/contributors&gt;&lt;auth-address&gt;Department of Oral Surgery and Dental Radiology, Zentrum fur Zahnmedizin, Campus Virchow, Charite--Universitatsmedizin Berlin, Augustenburger Platz 1, 13353 Berlin, Germany. christian.scheifele@charite.de&lt;/auth-address&gt;&lt;titles&gt;&lt;title&gt;The sensitivity and specificity of the OralCDx technique: evaluation of 103 cases&lt;/title&gt;&lt;secondary-title&gt;Oral Oncol&lt;/secondary-title&gt;&lt;/titles&gt;&lt;periodical&gt;&lt;full-title&gt;Oral Oncol&lt;/full-title&gt;&lt;/periodical&gt;&lt;pages&gt;824-8&lt;/pages&gt;&lt;volume&gt;40&lt;/volume&gt;&lt;number&gt;8&lt;/number&gt;&lt;edition&gt;2004/08/04&lt;/edition&gt;&lt;keywords&gt;&lt;keyword&gt;Biopsy/methods&lt;/keyword&gt;&lt;keyword&gt;Diagnosis, Computer-Assisted/methods&lt;/keyword&gt;&lt;keyword&gt;Female&lt;/keyword&gt;&lt;keyword&gt;Humans&lt;/keyword&gt;&lt;keyword&gt;Leukoplakia, Oral/diagnosis/*pathology&lt;/keyword&gt;&lt;keyword&gt;Lichen Planus, Oral/diagnosis/pathology&lt;/keyword&gt;&lt;keyword&gt;Likelihood Functions&lt;/keyword&gt;&lt;keyword&gt;Male&lt;/keyword&gt;&lt;keyword&gt;Middle Aged&lt;/keyword&gt;&lt;keyword&gt;Mouth Mucosa/*pathology&lt;/keyword&gt;&lt;keyword&gt;Mouth Neoplasms/diagnosis/pathology&lt;/keyword&gt;&lt;keyword&gt;Sensitivity and Specificity&lt;/keyword&gt;&lt;/keywords&gt;&lt;dates&gt;&lt;year&gt;2004&lt;/year&gt;&lt;pub-dates&gt;&lt;date&gt;Sep&lt;/date&gt;&lt;/pub-dates&gt;&lt;/dates&gt;&lt;isbn&gt;1368-8375 (Print)&amp;#xD;1368-8375 (Linking)&lt;/isbn&gt;&lt;accession-num&gt;15288838&lt;/accession-num&gt;&lt;urls&gt;&lt;related-urls&gt;&lt;url&gt;http://www.ncbi.nlm.nih.gov/entrez/query.fcgi?cmd=Retrieve&amp;amp;db=PubMed&amp;amp;dopt=Citation&amp;amp;list_uids=15288838&lt;/url&gt;&lt;/related-urls&gt;&lt;/urls&gt;&lt;electronic-resource-num&gt;10.1016/j.oraloncology.2004.02.004&amp;#xD;S136883750400065X [pii]&lt;/electronic-resource-num&gt;&lt;language&gt;eng&lt;/language&gt;&lt;/record&gt;&lt;/Cite&gt;&lt;/EndNote&gt;</w:instrText>
      </w:r>
      <w:r w:rsidR="00EE4021" w:rsidRPr="00FA3E58">
        <w:rPr>
          <w:rFonts w:ascii="Arial" w:hAnsi="Arial" w:cs="Arial"/>
          <w:color w:val="00B0F0"/>
        </w:rPr>
        <w:fldChar w:fldCharType="separate"/>
      </w:r>
      <w:r w:rsidR="00ED4DE6" w:rsidRPr="00FA3E58">
        <w:rPr>
          <w:rFonts w:ascii="Arial" w:hAnsi="Arial" w:cs="Arial"/>
          <w:color w:val="00B0F0"/>
        </w:rPr>
        <w:t>[23]</w:t>
      </w:r>
      <w:r w:rsidR="00EE4021" w:rsidRPr="00FA3E58">
        <w:rPr>
          <w:rFonts w:ascii="Arial" w:hAnsi="Arial" w:cs="Arial"/>
          <w:color w:val="00B0F0"/>
        </w:rPr>
        <w:fldChar w:fldCharType="end"/>
      </w:r>
      <w:r w:rsidR="008C6138" w:rsidRPr="00FA3E58">
        <w:rPr>
          <w:rFonts w:ascii="Arial" w:hAnsi="Arial" w:cs="Arial" w:hint="eastAsia"/>
          <w:color w:val="00B0F0"/>
        </w:rPr>
        <w:t xml:space="preserve">. Due to the high sensitivity and specificity, </w:t>
      </w:r>
      <w:proofErr w:type="spellStart"/>
      <w:r w:rsidR="008C6138" w:rsidRPr="00FA3E58">
        <w:rPr>
          <w:rFonts w:ascii="Arial" w:hAnsi="Arial" w:cs="Arial" w:hint="eastAsia"/>
          <w:color w:val="00B0F0"/>
        </w:rPr>
        <w:t>OralCDx</w:t>
      </w:r>
      <w:proofErr w:type="spellEnd"/>
      <w:r w:rsidR="008C6138" w:rsidRPr="00FA3E58">
        <w:rPr>
          <w:rFonts w:ascii="Arial" w:hAnsi="Arial" w:cs="Arial" w:hint="eastAsia"/>
          <w:color w:val="00B0F0"/>
        </w:rPr>
        <w:t xml:space="preserve"> has been proved to be a very good method for </w:t>
      </w:r>
      <w:r w:rsidR="008C6138" w:rsidRPr="00FA3E58">
        <w:rPr>
          <w:rFonts w:ascii="Arial" w:hAnsi="Arial" w:cs="Arial"/>
          <w:color w:val="00B0F0"/>
        </w:rPr>
        <w:t>early</w:t>
      </w:r>
      <w:r w:rsidR="008C6138" w:rsidRPr="00FA3E58">
        <w:rPr>
          <w:rFonts w:ascii="Arial" w:hAnsi="Arial" w:cs="Arial" w:hint="eastAsia"/>
          <w:color w:val="00B0F0"/>
        </w:rPr>
        <w:t xml:space="preserve"> detection of oral cancer </w:t>
      </w:r>
      <w:r w:rsidR="00EE4021" w:rsidRPr="00FA3E58">
        <w:rPr>
          <w:rFonts w:ascii="Arial" w:hAnsi="Arial" w:cs="Arial"/>
          <w:color w:val="00B0F0"/>
        </w:rPr>
        <w:fldChar w:fldCharType="begin">
          <w:fldData xml:space="preserve">PEVuZE5vdGU+PENpdGU+PEF1dGhvcj5TY2hlaWZlbGU8L0F1dGhvcj48WWVhcj4yMDA0PC9ZZWFy
PjxSZWNOdW0+MTY5PC9SZWNOdW0+PHJlY29yZD48cmVjLW51bWJlcj4xNjk8L3JlYy1udW1iZXI+
PGZvcmVpZ24ta2V5cz48a2V5IGFwcD0iRU4iIGRiLWlkPSJzenZhZHZ4eng1dHB3emUwdnBxcGR4
ZTlkczB4NXd0MHM1ZDIiPjE2OTwva2V5PjwvZm9yZWlnbi1rZXlzPjxyZWYtdHlwZSBuYW1lPSJK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ZzwvbGFuZ3VhZ2U+PC9yZWNvcmQ+PC9DaXRlPjxDaXRlPjxBdXRob3I+U2NpdWJiYTwvQXV0aG9y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PEVuZE5vdGU+PENpdGU+PEF1dGhvcj5TY2hlaWZlbGU8L0F1dGhvcj48WWVhcj4yMDA0PC9ZZWFy
PjxSZWNOdW0+MTY5PC9SZWNOdW0+PHJlY29yZD48cmVjLW51bWJlcj4xNjk8L3JlYy1udW1iZXI+
PGZvcmVpZ24ta2V5cz48a2V5IGFwcD0iRU4iIGRiLWlkPSJzenZhZHZ4eng1dHB3emUwdnBxcGR4
ZTlkczB4NXd0MHM1ZDIiPjE2OTwva2V5PjwvZm9yZWlnbi1rZXlzPjxyZWYtdHlwZSBuYW1lPSJK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ZzwvbGFuZ3VhZ2U+PC9yZWNvcmQ+PC9DaXRlPjxDaXRlPjxBdXRob3I+U2NpdWJiYTwvQXV0aG9y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[23,29]</w:t>
      </w:r>
      <w:r w:rsidR="00EE4021" w:rsidRPr="00FA3E58">
        <w:rPr>
          <w:rFonts w:ascii="Arial" w:hAnsi="Arial" w:cs="Arial"/>
          <w:color w:val="00B0F0"/>
        </w:rPr>
        <w:fldChar w:fldCharType="end"/>
      </w:r>
      <w:r w:rsidR="008C6138" w:rsidRPr="00FA3E58">
        <w:rPr>
          <w:rFonts w:ascii="Arial" w:hAnsi="Arial" w:cs="Arial" w:hint="eastAsia"/>
          <w:color w:val="00B0F0"/>
        </w:rPr>
        <w:t xml:space="preserve">. </w:t>
      </w:r>
      <w:r w:rsidR="00696B78" w:rsidRPr="00FA3E58">
        <w:rPr>
          <w:rFonts w:ascii="Arial" w:hAnsi="Arial" w:cs="Arial" w:hint="eastAsia"/>
          <w:color w:val="00B0F0"/>
        </w:rPr>
        <w:t xml:space="preserve">However, as for risk stratification for OLK patients, </w:t>
      </w:r>
      <w:proofErr w:type="spellStart"/>
      <w:r w:rsidR="00696B78" w:rsidRPr="00FA3E58">
        <w:rPr>
          <w:rFonts w:ascii="Arial" w:hAnsi="Arial" w:cs="Arial" w:hint="eastAsia"/>
          <w:color w:val="00B0F0"/>
        </w:rPr>
        <w:t>OralCDx</w:t>
      </w:r>
      <w:proofErr w:type="spellEnd"/>
      <w:r w:rsidR="00696B78" w:rsidRPr="00FA3E58">
        <w:rPr>
          <w:rFonts w:ascii="Arial" w:hAnsi="Arial" w:cs="Arial" w:hint="eastAsia"/>
          <w:color w:val="00B0F0"/>
        </w:rPr>
        <w:t xml:space="preserve"> does not do a good job because qualitative results </w:t>
      </w:r>
      <w:r w:rsidR="00696B78" w:rsidRPr="00FA3E58">
        <w:rPr>
          <w:rFonts w:ascii="Arial" w:hAnsi="Arial" w:cs="Arial"/>
          <w:color w:val="00B0F0"/>
        </w:rPr>
        <w:t>“</w:t>
      </w:r>
      <w:r w:rsidR="00696B78" w:rsidRPr="00FA3E58">
        <w:rPr>
          <w:rFonts w:ascii="Arial" w:hAnsi="Arial" w:cs="Arial" w:hint="eastAsia"/>
          <w:color w:val="00B0F0"/>
        </w:rPr>
        <w:t>negative</w:t>
      </w:r>
      <w:r w:rsidR="00696B78" w:rsidRPr="00FA3E58">
        <w:rPr>
          <w:rFonts w:ascii="Arial" w:hAnsi="Arial" w:cs="Arial"/>
          <w:color w:val="00B0F0"/>
        </w:rPr>
        <w:t>, positive or atypical”</w:t>
      </w:r>
      <w:r w:rsidR="00696B78" w:rsidRPr="00FA3E58">
        <w:rPr>
          <w:rFonts w:ascii="Arial" w:hAnsi="Arial" w:cs="Arial" w:hint="eastAsia"/>
          <w:color w:val="00B0F0"/>
        </w:rPr>
        <w:t xml:space="preserve"> are vague. </w:t>
      </w:r>
      <w:r w:rsidR="005002D4" w:rsidRPr="00FA3E58">
        <w:rPr>
          <w:rFonts w:ascii="Arial" w:hAnsi="Arial" w:cs="Arial" w:hint="eastAsia"/>
          <w:color w:val="00B0F0"/>
        </w:rPr>
        <w:t xml:space="preserve">Clinicians have to reply on multiple tests during follow-up before the patients is definitely proved to be </w:t>
      </w:r>
      <w:r w:rsidR="005002D4" w:rsidRPr="00FA3E58">
        <w:rPr>
          <w:rFonts w:ascii="Arial" w:hAnsi="Arial" w:cs="Arial"/>
          <w:color w:val="00B0F0"/>
        </w:rPr>
        <w:t>“</w:t>
      </w:r>
      <w:r w:rsidR="005002D4" w:rsidRPr="00FA3E58">
        <w:rPr>
          <w:rFonts w:ascii="Arial" w:hAnsi="Arial" w:cs="Arial" w:hint="eastAsia"/>
          <w:color w:val="00B0F0"/>
        </w:rPr>
        <w:t>negative</w:t>
      </w:r>
      <w:r w:rsidR="005002D4" w:rsidRPr="00FA3E58">
        <w:rPr>
          <w:rFonts w:ascii="Arial" w:hAnsi="Arial" w:cs="Arial"/>
          <w:color w:val="00B0F0"/>
        </w:rPr>
        <w:t>”</w:t>
      </w:r>
      <w:r w:rsidR="005002D4" w:rsidRPr="00FA3E58">
        <w:rPr>
          <w:rFonts w:ascii="Arial" w:hAnsi="Arial" w:cs="Arial" w:hint="eastAsia"/>
          <w:color w:val="00B0F0"/>
        </w:rPr>
        <w:t xml:space="preserve"> or </w:t>
      </w:r>
      <w:r w:rsidR="005002D4" w:rsidRPr="00FA3E58">
        <w:rPr>
          <w:rFonts w:ascii="Arial" w:hAnsi="Arial" w:cs="Arial"/>
          <w:color w:val="00B0F0"/>
        </w:rPr>
        <w:t>“</w:t>
      </w:r>
      <w:r w:rsidR="005002D4" w:rsidRPr="00FA3E58">
        <w:rPr>
          <w:rFonts w:ascii="Arial" w:hAnsi="Arial" w:cs="Arial" w:hint="eastAsia"/>
          <w:color w:val="00B0F0"/>
        </w:rPr>
        <w:t>positive</w:t>
      </w:r>
      <w:r w:rsidR="005002D4" w:rsidRPr="00FA3E58">
        <w:rPr>
          <w:rFonts w:ascii="Arial" w:hAnsi="Arial" w:cs="Arial"/>
          <w:color w:val="00B0F0"/>
        </w:rPr>
        <w:t>”</w:t>
      </w:r>
      <w:r w:rsidR="005002D4" w:rsidRPr="00FA3E58">
        <w:rPr>
          <w:rFonts w:ascii="Arial" w:hAnsi="Arial" w:cs="Arial" w:hint="eastAsia"/>
          <w:color w:val="00B0F0"/>
        </w:rPr>
        <w:t xml:space="preserve">. That is why a quantitative risk </w:t>
      </w:r>
      <w:r w:rsidR="005002D4" w:rsidRPr="00FA3E58">
        <w:rPr>
          <w:rFonts w:ascii="Arial" w:hAnsi="Arial" w:cs="Arial"/>
          <w:color w:val="00B0F0"/>
        </w:rPr>
        <w:t>stratification</w:t>
      </w:r>
      <w:r w:rsidR="005002D4" w:rsidRPr="00FA3E58">
        <w:rPr>
          <w:rFonts w:ascii="Arial" w:hAnsi="Arial" w:cs="Arial" w:hint="eastAsia"/>
          <w:color w:val="00B0F0"/>
        </w:rPr>
        <w:t xml:space="preserve"> of OLK is important. </w:t>
      </w:r>
    </w:p>
    <w:p w:rsidR="00B63F80" w:rsidRPr="00FA3E58" w:rsidRDefault="00B63F80" w:rsidP="00B63F80">
      <w:pPr>
        <w:pStyle w:val="ListParagraph"/>
        <w:numPr>
          <w:ilvl w:val="0"/>
          <w:numId w:val="15"/>
        </w:numPr>
        <w:spacing w:line="480" w:lineRule="auto"/>
        <w:ind w:firstLineChars="0"/>
        <w:rPr>
          <w:rFonts w:ascii="Arial" w:hAnsi="Arial" w:cs="Arial"/>
          <w:color w:val="00B0F0"/>
          <w:sz w:val="22"/>
        </w:rPr>
      </w:pPr>
      <w:r w:rsidRPr="00FA3E58">
        <w:rPr>
          <w:rFonts w:ascii="Arial" w:hAnsi="Arial" w:cs="Arial"/>
          <w:color w:val="00B0F0"/>
          <w:sz w:val="22"/>
        </w:rPr>
        <w:t>Our method and its outcome</w:t>
      </w:r>
    </w:p>
    <w:p w:rsidR="00B63F80" w:rsidRPr="00FA3E58" w:rsidRDefault="00B63F80" w:rsidP="00B63F80">
      <w:pPr>
        <w:spacing w:line="480" w:lineRule="auto"/>
        <w:ind w:firstLineChars="163" w:firstLine="359"/>
        <w:jc w:val="both"/>
        <w:rPr>
          <w:rFonts w:ascii="Arial" w:hAnsi="Arial" w:cs="Arial"/>
          <w:color w:val="00B0F0"/>
        </w:rPr>
      </w:pPr>
    </w:p>
    <w:p w:rsidR="0049668E" w:rsidRPr="00FA3E58" w:rsidRDefault="0049668E" w:rsidP="00B63F80">
      <w:pPr>
        <w:spacing w:line="480" w:lineRule="auto"/>
        <w:ind w:firstLine="360"/>
        <w:jc w:val="both"/>
        <w:rPr>
          <w:rFonts w:ascii="Arial" w:hAnsi="Arial" w:cs="Arial"/>
          <w:color w:val="00B0F0"/>
        </w:rPr>
      </w:pPr>
      <w:r w:rsidRPr="00FA3E58">
        <w:rPr>
          <w:rFonts w:ascii="Arial" w:hAnsi="Arial" w:cs="Arial" w:hint="eastAsia"/>
          <w:color w:val="00B0F0"/>
        </w:rPr>
        <w:t>T</w:t>
      </w:r>
      <w:r w:rsidRPr="00FA3E58">
        <w:rPr>
          <w:rFonts w:ascii="Arial" w:hAnsi="Arial" w:cs="Arial"/>
          <w:color w:val="00B0F0"/>
        </w:rPr>
        <w:t>here is a need quantitatively assess the cancer risk of OLK lesions</w:t>
      </w:r>
      <w:r w:rsidRPr="00FA3E58">
        <w:rPr>
          <w:rFonts w:ascii="Arial" w:hAnsi="Arial" w:cs="Arial" w:hint="eastAsia"/>
          <w:color w:val="00B0F0"/>
        </w:rPr>
        <w:t xml:space="preserve">. In this study, we build </w:t>
      </w:r>
      <w:proofErr w:type="spellStart"/>
      <w:r w:rsidRPr="00FA3E58">
        <w:rPr>
          <w:rFonts w:ascii="Arial" w:hAnsi="Arial" w:cs="Arial" w:hint="eastAsia"/>
          <w:color w:val="00B0F0"/>
        </w:rPr>
        <w:t>EdTAR</w:t>
      </w:r>
      <w:proofErr w:type="spellEnd"/>
      <w:r w:rsidRPr="00FA3E58">
        <w:rPr>
          <w:rFonts w:ascii="Arial" w:hAnsi="Arial" w:cs="Arial" w:hint="eastAsia"/>
          <w:color w:val="00B0F0"/>
        </w:rPr>
        <w:t xml:space="preserve"> statistical model to assess OLK patients. We extracted DI value of all cells. However, those are big population of diploid cells, relatively </w:t>
      </w:r>
      <w:r w:rsidRPr="00FA3E58">
        <w:rPr>
          <w:rFonts w:ascii="Arial" w:hAnsi="Arial" w:cs="Arial"/>
          <w:color w:val="00B0F0"/>
        </w:rPr>
        <w:t>small</w:t>
      </w:r>
      <w:r w:rsidRPr="00FA3E58">
        <w:rPr>
          <w:rFonts w:ascii="Arial" w:hAnsi="Arial" w:cs="Arial" w:hint="eastAsia"/>
          <w:color w:val="00B0F0"/>
        </w:rPr>
        <w:t xml:space="preserve"> population of </w:t>
      </w:r>
      <w:proofErr w:type="spellStart"/>
      <w:r w:rsidRPr="00FA3E58">
        <w:rPr>
          <w:rFonts w:ascii="Arial" w:hAnsi="Arial" w:cs="Arial" w:hint="eastAsia"/>
          <w:color w:val="00B0F0"/>
        </w:rPr>
        <w:t>tetraploid</w:t>
      </w:r>
      <w:proofErr w:type="spellEnd"/>
      <w:r w:rsidRPr="00FA3E58">
        <w:rPr>
          <w:rFonts w:ascii="Arial" w:hAnsi="Arial" w:cs="Arial" w:hint="eastAsia"/>
          <w:color w:val="00B0F0"/>
        </w:rPr>
        <w:t xml:space="preserve"> cells, and a very small </w:t>
      </w:r>
      <w:r w:rsidRPr="00FA3E58">
        <w:rPr>
          <w:rFonts w:ascii="Arial" w:hAnsi="Arial" w:cs="Arial"/>
          <w:color w:val="00B0F0"/>
        </w:rPr>
        <w:t>population</w:t>
      </w:r>
      <w:r w:rsidRPr="00FA3E58">
        <w:rPr>
          <w:rFonts w:ascii="Arial" w:hAnsi="Arial" w:cs="Arial" w:hint="eastAsia"/>
          <w:color w:val="00B0F0"/>
        </w:rPr>
        <w:t xml:space="preserve"> of </w:t>
      </w:r>
      <w:proofErr w:type="spellStart"/>
      <w:r w:rsidRPr="00FA3E58">
        <w:rPr>
          <w:rFonts w:ascii="Arial" w:hAnsi="Arial" w:cs="Arial" w:hint="eastAsia"/>
          <w:color w:val="00B0F0"/>
        </w:rPr>
        <w:t>aneupoid</w:t>
      </w:r>
      <w:proofErr w:type="spellEnd"/>
      <w:r w:rsidRPr="00FA3E58">
        <w:rPr>
          <w:rFonts w:ascii="Arial" w:hAnsi="Arial" w:cs="Arial" w:hint="eastAsia"/>
          <w:color w:val="00B0F0"/>
        </w:rPr>
        <w:t xml:space="preserve"> cells. Therefore, </w:t>
      </w:r>
      <w:r w:rsidR="001E2B64" w:rsidRPr="00FA3E58">
        <w:rPr>
          <w:rFonts w:ascii="Arial" w:hAnsi="Arial" w:cs="Arial" w:hint="eastAsia"/>
          <w:color w:val="00B0F0"/>
        </w:rPr>
        <w:t xml:space="preserve">amplification of </w:t>
      </w:r>
      <w:proofErr w:type="spellStart"/>
      <w:r w:rsidR="001E2B64" w:rsidRPr="00FA3E58">
        <w:rPr>
          <w:rFonts w:ascii="Arial" w:hAnsi="Arial" w:cs="Arial" w:hint="eastAsia"/>
          <w:color w:val="00B0F0"/>
        </w:rPr>
        <w:t>aneuploid</w:t>
      </w:r>
      <w:proofErr w:type="spellEnd"/>
      <w:r w:rsidR="001E2B64" w:rsidRPr="00FA3E58">
        <w:rPr>
          <w:rFonts w:ascii="Arial" w:hAnsi="Arial" w:cs="Arial" w:hint="eastAsia"/>
          <w:color w:val="00B0F0"/>
        </w:rPr>
        <w:t xml:space="preserve"> cell population was </w:t>
      </w:r>
      <w:r w:rsidRPr="00FA3E58">
        <w:rPr>
          <w:rFonts w:ascii="Arial" w:hAnsi="Arial" w:cs="Arial" w:hint="eastAsia"/>
          <w:color w:val="00B0F0"/>
        </w:rPr>
        <w:t xml:space="preserve">a big challenge of analysis of </w:t>
      </w:r>
      <w:proofErr w:type="spellStart"/>
      <w:r w:rsidRPr="00FA3E58">
        <w:rPr>
          <w:rFonts w:ascii="Arial" w:hAnsi="Arial" w:cs="Arial" w:hint="eastAsia"/>
          <w:color w:val="00B0F0"/>
        </w:rPr>
        <w:t>exfoliative</w:t>
      </w:r>
      <w:proofErr w:type="spellEnd"/>
      <w:r w:rsidRPr="00FA3E58">
        <w:rPr>
          <w:rFonts w:ascii="Arial" w:hAnsi="Arial" w:cs="Arial" w:hint="eastAsia"/>
          <w:color w:val="00B0F0"/>
        </w:rPr>
        <w:t xml:space="preserve"> cytology for quantitative risk stratification</w:t>
      </w:r>
      <w:r w:rsidR="001E2B64" w:rsidRPr="00FA3E58">
        <w:rPr>
          <w:rFonts w:ascii="Arial" w:hAnsi="Arial" w:cs="Arial" w:hint="eastAsia"/>
          <w:color w:val="00B0F0"/>
        </w:rPr>
        <w:t xml:space="preserve">. </w:t>
      </w:r>
      <w:r w:rsidR="0018283C" w:rsidRPr="00FA3E58">
        <w:rPr>
          <w:rFonts w:ascii="Arial" w:hAnsi="Arial" w:cs="Arial" w:hint="eastAsia"/>
          <w:color w:val="00B0F0"/>
        </w:rPr>
        <w:t xml:space="preserve">In our study, if more than one population is detected, the diploid cell </w:t>
      </w:r>
      <w:r w:rsidR="0018283C" w:rsidRPr="00FA3E58">
        <w:rPr>
          <w:rFonts w:ascii="Arial" w:hAnsi="Arial" w:cs="Arial"/>
          <w:color w:val="00B0F0"/>
        </w:rPr>
        <w:t>population</w:t>
      </w:r>
      <w:r w:rsidR="0018283C" w:rsidRPr="00FA3E58">
        <w:rPr>
          <w:rFonts w:ascii="Arial" w:hAnsi="Arial" w:cs="Arial" w:hint="eastAsia"/>
          <w:color w:val="00B0F0"/>
        </w:rPr>
        <w:t xml:space="preserve"> </w:t>
      </w:r>
      <w:r w:rsidR="00CB7926" w:rsidRPr="00FA3E58">
        <w:rPr>
          <w:rFonts w:ascii="Arial" w:hAnsi="Arial" w:cs="Arial" w:hint="eastAsia"/>
          <w:color w:val="00B0F0"/>
        </w:rPr>
        <w:t xml:space="preserve">was extracted and further filtered. And the same procedure was applied to extract the </w:t>
      </w:r>
      <w:proofErr w:type="spellStart"/>
      <w:r w:rsidR="00CB7926" w:rsidRPr="00FA3E58">
        <w:rPr>
          <w:rFonts w:ascii="Arial" w:hAnsi="Arial" w:cs="Arial" w:hint="eastAsia"/>
          <w:color w:val="00B0F0"/>
        </w:rPr>
        <w:t>tetraploid</w:t>
      </w:r>
      <w:proofErr w:type="spellEnd"/>
      <w:r w:rsidR="00CB7926" w:rsidRPr="00FA3E58">
        <w:rPr>
          <w:rFonts w:ascii="Arial" w:hAnsi="Arial" w:cs="Arial" w:hint="eastAsia"/>
          <w:color w:val="00B0F0"/>
        </w:rPr>
        <w:t xml:space="preserve"> cell population and isolated the </w:t>
      </w:r>
      <w:proofErr w:type="spellStart"/>
      <w:r w:rsidR="00CB7926" w:rsidRPr="00FA3E58">
        <w:rPr>
          <w:rFonts w:ascii="Arial" w:hAnsi="Arial" w:cs="Arial" w:hint="eastAsia"/>
          <w:color w:val="00B0F0"/>
        </w:rPr>
        <w:t>aneuploid</w:t>
      </w:r>
      <w:proofErr w:type="spellEnd"/>
      <w:r w:rsidR="00CB7926" w:rsidRPr="00FA3E58">
        <w:rPr>
          <w:rFonts w:ascii="Arial" w:hAnsi="Arial" w:cs="Arial" w:hint="eastAsia"/>
          <w:color w:val="00B0F0"/>
        </w:rPr>
        <w:t xml:space="preserve"> cell population. And then, we used seven models to </w:t>
      </w:r>
      <w:proofErr w:type="gramStart"/>
      <w:r w:rsidR="00CB7926" w:rsidRPr="00FA3E58">
        <w:rPr>
          <w:rFonts w:ascii="Arial" w:hAnsi="Arial" w:cs="Arial" w:hint="eastAsia"/>
          <w:color w:val="00B0F0"/>
        </w:rPr>
        <w:t>tested</w:t>
      </w:r>
      <w:proofErr w:type="gramEnd"/>
      <w:r w:rsidR="00CB7926" w:rsidRPr="00FA3E58">
        <w:rPr>
          <w:rFonts w:ascii="Arial" w:hAnsi="Arial" w:cs="Arial" w:hint="eastAsia"/>
          <w:color w:val="00B0F0"/>
        </w:rPr>
        <w:t xml:space="preserve"> our statistical model, using three parameters (ROC, sensitivity and specificity). Most </w:t>
      </w:r>
      <w:r w:rsidR="007665EB" w:rsidRPr="00FA3E58">
        <w:rPr>
          <w:rFonts w:ascii="Arial" w:hAnsi="Arial" w:cs="Arial"/>
          <w:color w:val="00B0F0"/>
        </w:rPr>
        <w:t>statistical</w:t>
      </w:r>
      <w:r w:rsidR="007665EB" w:rsidRPr="00FA3E58">
        <w:rPr>
          <w:rFonts w:ascii="Arial" w:hAnsi="Arial" w:cs="Arial" w:hint="eastAsia"/>
          <w:color w:val="00B0F0"/>
        </w:rPr>
        <w:t xml:space="preserve"> models showed high sensitivity, specificity and ROC. </w:t>
      </w:r>
      <w:r w:rsidR="00ED330C" w:rsidRPr="00FA3E58">
        <w:rPr>
          <w:rFonts w:ascii="Arial" w:hAnsi="Arial" w:cs="Arial" w:hint="eastAsia"/>
          <w:color w:val="00B0F0"/>
        </w:rPr>
        <w:t xml:space="preserve">Some studies have shown that the sensitivity and specificity of cytological diagnosis combined with DNA-image cytometry reached up to 100% </w:t>
      </w:r>
      <w:r w:rsidR="00EE4021" w:rsidRPr="00FA3E58">
        <w:rPr>
          <w:rFonts w:ascii="Arial" w:hAnsi="Arial" w:cs="Arial"/>
          <w:color w:val="00B0F0"/>
        </w:rPr>
        <w:fldChar w:fldCharType="begin"/>
      </w:r>
      <w:r w:rsidR="00ED4DE6" w:rsidRPr="00FA3E58">
        <w:rPr>
          <w:rFonts w:ascii="Arial" w:hAnsi="Arial" w:cs="Arial"/>
          <w:color w:val="00B0F0"/>
        </w:rPr>
        <w:instrText xml:space="preserve"> ADDIN EN.CITE &lt;EndNote&gt;&lt;Cite&gt;&lt;Author&gt;Maraki&lt;/Author&gt;&lt;Year&gt;2004&lt;/Year&gt;&lt;RecNum&gt;24&lt;/RecNum&gt;&lt;record&gt;&lt;rec-number&gt;24&lt;/rec-number&gt;&lt;foreign-keys&gt;&lt;key app="EN" db-id="szvadvxzx5tpwze0vpqpdxe9ds0x5wt0s5d2"&gt;24&lt;/key&gt;&lt;/foreign-keys&gt;&lt;ref-type name="Journal Article"&gt;17&lt;/ref-type&gt;&lt;contributors&gt;&lt;authors&gt;&lt;author&gt;Maraki, D.&lt;/author&gt;&lt;author&gt;Becker, J.&lt;/author&gt;&lt;author&gt;Boecking, A.&lt;/author&gt;&lt;/authors&gt;&lt;/contributors&gt;&lt;auth-address&gt;Department of Oral Surgery, Heinrich Heine University, Duesseldorf, Germany. dimitra.m@tiscali.de&lt;/auth-address&gt;&lt;titles&gt;&lt;title&gt;Cytologic and DNA-cytometric very early diagnosis of oral cancer&lt;/title&gt;&lt;secondary-title&gt;J Oral Pathol Med&lt;/secondary-title&gt;&lt;/titles&gt;&lt;periodical&gt;&lt;full-title&gt;J Oral Pathol Med&lt;/full-title&gt;&lt;/periodical&gt;&lt;pages&gt;398-404&lt;/pages&gt;&lt;volume&gt;33&lt;/volume&gt;&lt;number&gt;7&lt;/number&gt;&lt;edition&gt;2004/07/15&lt;/edition&gt;&lt;keywords&gt;&lt;keyword&gt;Adult&lt;/keyword&gt;&lt;keyword&gt;Aged&lt;/keyword&gt;&lt;keyword&gt;Aged, 80 and over&lt;/keyword&gt;&lt;keyword&gt;Aneuploidy&lt;/keyword&gt;&lt;keyword&gt;Carcinoma, Squamous Cell/*diagnosis&lt;/keyword&gt;&lt;keyword&gt;Cytodiagnosis&lt;/keyword&gt;&lt;keyword&gt;DNA, Neoplasm/analysis&lt;/keyword&gt;&lt;keyword&gt;Early Diagnosis&lt;/keyword&gt;&lt;keyword&gt;Erythroplasia/diagnosis&lt;/keyword&gt;&lt;keyword&gt;Humans&lt;/keyword&gt;&lt;keyword&gt;Image Cytometry/methods&lt;/keyword&gt;&lt;keyword&gt;Leukoplakia, Oral/*diagnosis&lt;/keyword&gt;&lt;keyword&gt;Middle Aged&lt;/keyword&gt;&lt;keyword&gt;Mouth Mucosa/pathology&lt;/keyword&gt;&lt;keyword&gt;Mouth Neoplasms/*diagnosis&lt;/keyword&gt;&lt;keyword&gt;Prospective Studies&lt;/keyword&gt;&lt;keyword&gt;Sensitivity and Specificity&lt;/keyword&gt;&lt;/keywords&gt;&lt;dates&gt;&lt;year&gt;2004&lt;/year&gt;&lt;pub-dates&gt;&lt;date&gt;Aug&lt;/date&gt;&lt;/pub-dates&gt;&lt;/dates&gt;&lt;isbn&gt;0904-2512 (Print)&amp;#xD;0904-2512 (Linking)&lt;/isbn&gt;&lt;accession-num&gt;15250831&lt;/accession-num&gt;&lt;urls&gt;&lt;related-urls&gt;&lt;url&gt;http://www.ncbi.nlm.nih.gov/entrez/query.fcgi?cmd=Retrieve&amp;amp;db=PubMed&amp;amp;dopt=Citation&amp;amp;list_uids=15250831&lt;/url&gt;&lt;/related-urls&gt;&lt;/urls&gt;&lt;electronic-resource-num&gt;10.1111/j.1600-0714.2004.0235.x&amp;#xD;JOP235 [pii]&lt;/electronic-resource-num&gt;&lt;language&gt;eng&lt;/language&gt;&lt;/record&gt;&lt;/Cite&gt;&lt;/EndNote&gt;</w:instrText>
      </w:r>
      <w:r w:rsidR="00EE4021" w:rsidRPr="00FA3E58">
        <w:rPr>
          <w:rFonts w:ascii="Arial" w:hAnsi="Arial" w:cs="Arial"/>
          <w:color w:val="00B0F0"/>
        </w:rPr>
        <w:fldChar w:fldCharType="separate"/>
      </w:r>
      <w:r w:rsidR="00ED4DE6" w:rsidRPr="00FA3E58">
        <w:rPr>
          <w:rFonts w:ascii="Arial" w:hAnsi="Arial" w:cs="Arial"/>
          <w:color w:val="00B0F0"/>
        </w:rPr>
        <w:t>[5]</w:t>
      </w:r>
      <w:r w:rsidR="00EE4021" w:rsidRPr="00FA3E58">
        <w:rPr>
          <w:rFonts w:ascii="Arial" w:hAnsi="Arial" w:cs="Arial"/>
          <w:color w:val="00B0F0"/>
        </w:rPr>
        <w:fldChar w:fldCharType="end"/>
      </w:r>
      <w:r w:rsidR="00ED330C" w:rsidRPr="00FA3E58">
        <w:rPr>
          <w:color w:val="00B0F0"/>
        </w:rPr>
        <w:t xml:space="preserve"> </w:t>
      </w:r>
      <w:r w:rsidR="00EE4021" w:rsidRPr="00FA3E58">
        <w:rPr>
          <w:rFonts w:ascii="Arial" w:hAnsi="Arial" w:cs="Arial"/>
          <w:color w:val="00B0F0"/>
        </w:rPr>
        <w:fldChar w:fldCharType="begin">
          <w:fldData xml:space="preserve">PEVuZE5vdGU+PENpdGU+PEF1dGhvcj5SZW1tZXJiYWNoPC9BdXRob3I+PFllYXI+MjAwMTwvWWVh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PEVuZE5vdGU+PENpdGU+PEF1dGhvcj5SZW1tZXJiYWNoPC9BdXRob3I+PFllYXI+MjAwMTwvWWVh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[24,30]</w:t>
      </w:r>
      <w:r w:rsidR="00EE4021" w:rsidRPr="00FA3E58">
        <w:rPr>
          <w:rFonts w:ascii="Arial" w:hAnsi="Arial" w:cs="Arial"/>
          <w:color w:val="00B0F0"/>
        </w:rPr>
        <w:fldChar w:fldCharType="end"/>
      </w:r>
      <w:r w:rsidR="00ED330C" w:rsidRPr="00FA3E58">
        <w:rPr>
          <w:rFonts w:ascii="Arial" w:hAnsi="Arial" w:cs="Arial" w:hint="eastAsia"/>
          <w:color w:val="00B0F0"/>
        </w:rPr>
        <w:t>.</w:t>
      </w:r>
      <w:r w:rsidR="00BD062D" w:rsidRPr="00FA3E58">
        <w:rPr>
          <w:rFonts w:ascii="Arial" w:hAnsi="Arial" w:cs="Arial" w:hint="eastAsia"/>
          <w:color w:val="00B0F0"/>
        </w:rPr>
        <w:t xml:space="preserve"> </w:t>
      </w:r>
    </w:p>
    <w:p w:rsidR="007A4281" w:rsidRPr="00FA3E58" w:rsidRDefault="007A4281" w:rsidP="0062247F">
      <w:pPr>
        <w:spacing w:line="480" w:lineRule="auto"/>
        <w:ind w:firstLineChars="200" w:firstLine="440"/>
        <w:jc w:val="both"/>
        <w:rPr>
          <w:rFonts w:ascii="Arial" w:hAnsi="Arial" w:cs="Arial"/>
          <w:color w:val="00B0F0"/>
        </w:rPr>
      </w:pPr>
      <w:r w:rsidRPr="00FA3E58">
        <w:rPr>
          <w:rFonts w:ascii="Arial" w:hAnsi="Arial" w:cs="Arial" w:hint="eastAsia"/>
          <w:color w:val="00B0F0"/>
        </w:rPr>
        <w:t xml:space="preserve">Based on the model selection and assessment, the OCRI was calculated. </w:t>
      </w:r>
      <w:r w:rsidRPr="00FA3E58">
        <w:rPr>
          <w:rFonts w:ascii="Arial" w:hAnsi="Arial" w:cs="Arial"/>
          <w:color w:val="00B0F0"/>
        </w:rPr>
        <w:t>W</w:t>
      </w:r>
      <w:r w:rsidRPr="00FA3E58">
        <w:rPr>
          <w:rFonts w:ascii="Arial" w:hAnsi="Arial" w:cs="Arial" w:hint="eastAsia"/>
          <w:color w:val="00B0F0"/>
        </w:rPr>
        <w:t xml:space="preserve">e </w:t>
      </w:r>
      <w:r w:rsidR="00477473" w:rsidRPr="00FA3E58">
        <w:rPr>
          <w:rFonts w:ascii="Arial" w:hAnsi="Arial" w:cs="Arial"/>
          <w:color w:val="00B0F0"/>
        </w:rPr>
        <w:t>se</w:t>
      </w:r>
      <w:r w:rsidR="00477473" w:rsidRPr="00FA3E58">
        <w:rPr>
          <w:rFonts w:ascii="Arial" w:hAnsi="Arial" w:cs="Arial" w:hint="eastAsia"/>
          <w:color w:val="00B0F0"/>
        </w:rPr>
        <w:t xml:space="preserve">t up the cutoff line and defined </w:t>
      </w:r>
      <w:r w:rsidRPr="00FA3E58">
        <w:rPr>
          <w:rFonts w:ascii="Arial" w:hAnsi="Arial" w:cs="Arial" w:hint="eastAsia"/>
          <w:color w:val="00B0F0"/>
        </w:rPr>
        <w:t xml:space="preserve">high risk, medium risk and low risk. </w:t>
      </w:r>
      <w:r w:rsidR="00477473" w:rsidRPr="00FA3E58">
        <w:rPr>
          <w:rFonts w:ascii="Arial" w:hAnsi="Arial" w:cs="Arial" w:hint="eastAsia"/>
          <w:color w:val="00B0F0"/>
        </w:rPr>
        <w:t xml:space="preserve">In our study, there was one case, whose OCRI was belonged to high risk, </w:t>
      </w:r>
      <w:r w:rsidR="00DC35E6" w:rsidRPr="00FA3E58">
        <w:rPr>
          <w:rFonts w:ascii="Arial" w:hAnsi="Arial" w:cs="Arial" w:hint="eastAsia"/>
          <w:color w:val="00B0F0"/>
        </w:rPr>
        <w:t xml:space="preserve">and the OLK lesion was malignant </w:t>
      </w:r>
      <w:r w:rsidR="00DC35E6" w:rsidRPr="00FA3E58">
        <w:rPr>
          <w:rFonts w:ascii="Arial" w:hAnsi="Arial" w:cs="Arial"/>
          <w:color w:val="00B0F0"/>
        </w:rPr>
        <w:t>transformation</w:t>
      </w:r>
      <w:r w:rsidR="00DC35E6" w:rsidRPr="00FA3E58">
        <w:rPr>
          <w:rFonts w:ascii="Arial" w:hAnsi="Arial" w:cs="Arial" w:hint="eastAsia"/>
          <w:color w:val="00B0F0"/>
        </w:rPr>
        <w:t xml:space="preserve"> after 40 months. </w:t>
      </w:r>
      <w:r w:rsidR="00EC2061" w:rsidRPr="00FA3E58">
        <w:rPr>
          <w:rFonts w:ascii="Arial" w:hAnsi="Arial" w:cs="Arial" w:hint="eastAsia"/>
          <w:color w:val="00B0F0"/>
        </w:rPr>
        <w:t xml:space="preserve">Meanwhile, other studies have proved that DNA-aneuploidy can predict histological obvious malignancy 1 to 15 months </w:t>
      </w:r>
      <w:r w:rsidR="00EC2061" w:rsidRPr="00FA3E58">
        <w:rPr>
          <w:rFonts w:ascii="Arial" w:hAnsi="Arial" w:cs="Arial"/>
          <w:color w:val="00B0F0"/>
        </w:rPr>
        <w:t>prior</w:t>
      </w:r>
      <w:r w:rsidR="00EC2061" w:rsidRPr="00FA3E58">
        <w:rPr>
          <w:rFonts w:ascii="Arial" w:hAnsi="Arial" w:cs="Arial" w:hint="eastAsia"/>
          <w:color w:val="00B0F0"/>
        </w:rPr>
        <w:t xml:space="preserve"> to histology</w:t>
      </w:r>
      <w:r w:rsidR="00477473" w:rsidRPr="00FA3E58">
        <w:rPr>
          <w:rFonts w:ascii="Arial" w:hAnsi="Arial" w:cs="Arial" w:hint="eastAsia"/>
          <w:color w:val="00B0F0"/>
        </w:rPr>
        <w:t xml:space="preserve"> </w:t>
      </w:r>
      <w:r w:rsidR="00EE4021" w:rsidRPr="00FA3E58">
        <w:rPr>
          <w:rFonts w:ascii="Arial" w:hAnsi="Arial" w:cs="Arial"/>
          <w:color w:val="00B0F0"/>
        </w:rPr>
        <w:fldChar w:fldCharType="begin">
          <w:fldData xml:space="preserve">PEVuZE5vdGU+PENpdGU+PEF1dGhvcj5SZW1tZXJiYWNoPC9BdXRob3I+PFllYXI+MjAwMzwvWWVh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=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PEVuZE5vdGU+PENpdGU+PEF1dGhvcj5SZW1tZXJiYWNoPC9BdXRob3I+PFllYXI+MjAwMzwvWWVh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=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[31,32]</w:t>
      </w:r>
      <w:r w:rsidR="00EE4021" w:rsidRPr="00FA3E58">
        <w:rPr>
          <w:rFonts w:ascii="Arial" w:hAnsi="Arial" w:cs="Arial"/>
          <w:color w:val="00B0F0"/>
        </w:rPr>
        <w:fldChar w:fldCharType="end"/>
      </w:r>
      <w:r w:rsidR="00EC2061" w:rsidRPr="00FA3E58">
        <w:rPr>
          <w:rFonts w:ascii="Arial" w:hAnsi="Arial" w:cs="Arial" w:hint="eastAsia"/>
          <w:color w:val="00B0F0"/>
        </w:rPr>
        <w:t>.</w:t>
      </w:r>
      <w:r w:rsidR="0062247F" w:rsidRPr="00FA3E58">
        <w:rPr>
          <w:rFonts w:ascii="Arial" w:hAnsi="Arial" w:cs="Arial" w:hint="eastAsia"/>
          <w:color w:val="00B0F0"/>
        </w:rPr>
        <w:t xml:space="preserve"> </w:t>
      </w:r>
    </w:p>
    <w:p w:rsidR="00B63F80" w:rsidRPr="00FA3E58" w:rsidRDefault="00B63F80" w:rsidP="0062247F">
      <w:pPr>
        <w:spacing w:line="480" w:lineRule="auto"/>
        <w:ind w:firstLineChars="200" w:firstLine="440"/>
        <w:jc w:val="both"/>
        <w:rPr>
          <w:rFonts w:ascii="Arial" w:hAnsi="Arial" w:cs="Arial"/>
          <w:color w:val="00B0F0"/>
        </w:rPr>
      </w:pPr>
    </w:p>
    <w:p w:rsidR="00B63F80" w:rsidRPr="00FA3E58" w:rsidRDefault="00B63F80" w:rsidP="00B63F80">
      <w:pPr>
        <w:pStyle w:val="ListParagraph"/>
        <w:numPr>
          <w:ilvl w:val="0"/>
          <w:numId w:val="15"/>
        </w:numPr>
        <w:spacing w:line="480" w:lineRule="auto"/>
        <w:ind w:firstLineChars="0"/>
        <w:rPr>
          <w:rFonts w:ascii="Arial" w:hAnsi="Arial" w:cs="Arial"/>
          <w:color w:val="00B0F0"/>
          <w:sz w:val="22"/>
        </w:rPr>
      </w:pPr>
      <w:r w:rsidRPr="00FA3E58">
        <w:rPr>
          <w:rFonts w:ascii="Arial" w:hAnsi="Arial" w:cs="Arial"/>
          <w:color w:val="00B0F0"/>
          <w:sz w:val="22"/>
        </w:rPr>
        <w:t>Our method is complementary to the existing tools</w:t>
      </w:r>
    </w:p>
    <w:p w:rsidR="00B63F80" w:rsidRPr="00FA3E58" w:rsidRDefault="00B63F80" w:rsidP="00B63F80">
      <w:pPr>
        <w:pStyle w:val="ListParagraph"/>
        <w:numPr>
          <w:ilvl w:val="0"/>
          <w:numId w:val="11"/>
        </w:numPr>
        <w:spacing w:line="480" w:lineRule="auto"/>
        <w:ind w:firstLineChars="0"/>
        <w:rPr>
          <w:rFonts w:ascii="Arial" w:hAnsi="Arial" w:cs="Arial"/>
          <w:color w:val="00B0F0"/>
          <w:sz w:val="22"/>
        </w:rPr>
      </w:pPr>
      <w:r w:rsidRPr="00FA3E58">
        <w:rPr>
          <w:rFonts w:ascii="Arial" w:hAnsi="Arial" w:cs="Arial"/>
          <w:color w:val="00B0F0"/>
          <w:sz w:val="22"/>
        </w:rPr>
        <w:t>According to visual inspection by clinicians</w:t>
      </w:r>
    </w:p>
    <w:p w:rsidR="00B63F80" w:rsidRPr="00FA3E58" w:rsidRDefault="00B63F80" w:rsidP="00B63F80">
      <w:pPr>
        <w:pStyle w:val="ListParagraph"/>
        <w:numPr>
          <w:ilvl w:val="0"/>
          <w:numId w:val="11"/>
        </w:numPr>
        <w:spacing w:line="480" w:lineRule="auto"/>
        <w:ind w:firstLineChars="0"/>
        <w:rPr>
          <w:rFonts w:ascii="Arial" w:hAnsi="Arial" w:cs="Arial"/>
          <w:color w:val="00B0F0"/>
          <w:sz w:val="22"/>
        </w:rPr>
      </w:pPr>
      <w:r w:rsidRPr="00FA3E58">
        <w:rPr>
          <w:rFonts w:ascii="Arial" w:hAnsi="Arial" w:cs="Arial"/>
          <w:color w:val="00B0F0"/>
          <w:sz w:val="22"/>
        </w:rPr>
        <w:t>According to physic-chemical properties</w:t>
      </w:r>
    </w:p>
    <w:p w:rsidR="00B63F80" w:rsidRPr="00FA3E58" w:rsidRDefault="00B63F80" w:rsidP="00B63F80">
      <w:pPr>
        <w:pStyle w:val="ListParagraph"/>
        <w:numPr>
          <w:ilvl w:val="0"/>
          <w:numId w:val="11"/>
        </w:numPr>
        <w:spacing w:line="480" w:lineRule="auto"/>
        <w:ind w:firstLineChars="0"/>
        <w:rPr>
          <w:rFonts w:ascii="Arial" w:hAnsi="Arial" w:cs="Arial"/>
          <w:color w:val="00B0F0"/>
          <w:sz w:val="22"/>
        </w:rPr>
      </w:pPr>
      <w:r w:rsidRPr="00FA3E58">
        <w:rPr>
          <w:rFonts w:ascii="Arial" w:hAnsi="Arial" w:cs="Arial"/>
          <w:color w:val="00B0F0"/>
          <w:sz w:val="22"/>
        </w:rPr>
        <w:t>According to molecular markers</w:t>
      </w:r>
    </w:p>
    <w:p w:rsidR="00B63F80" w:rsidRPr="00FA3E58" w:rsidRDefault="00B63F80" w:rsidP="0062247F">
      <w:pPr>
        <w:spacing w:line="480" w:lineRule="auto"/>
        <w:ind w:firstLineChars="200" w:firstLine="440"/>
        <w:jc w:val="both"/>
        <w:rPr>
          <w:rFonts w:ascii="Arial" w:hAnsi="Arial" w:cs="Arial"/>
          <w:color w:val="00B0F0"/>
        </w:rPr>
      </w:pPr>
    </w:p>
    <w:p w:rsidR="0062247F" w:rsidRPr="00FA3E58" w:rsidRDefault="00A41590" w:rsidP="0062247F">
      <w:pPr>
        <w:spacing w:line="480" w:lineRule="auto"/>
        <w:ind w:firstLineChars="200" w:firstLine="440"/>
        <w:jc w:val="both"/>
        <w:rPr>
          <w:rFonts w:ascii="Arial" w:hAnsi="Arial" w:cs="Arial"/>
          <w:color w:val="00B0F0"/>
        </w:rPr>
      </w:pPr>
      <w:r w:rsidRPr="00FA3E58">
        <w:rPr>
          <w:rFonts w:ascii="Arial" w:hAnsi="Arial" w:cs="Arial" w:hint="eastAsia"/>
          <w:color w:val="00B0F0"/>
        </w:rPr>
        <w:t xml:space="preserve">There are other methodologies for quantitative risk stratification of OLK. </w:t>
      </w:r>
      <w:r w:rsidR="00F2135E" w:rsidRPr="00FA3E58">
        <w:rPr>
          <w:rFonts w:ascii="Arial" w:hAnsi="Arial" w:cs="Arial" w:hint="eastAsia"/>
          <w:color w:val="00B0F0"/>
        </w:rPr>
        <w:t xml:space="preserve"> Such as clinical data-based cancer risk index</w:t>
      </w:r>
      <w:r w:rsidR="00D349F3" w:rsidRPr="00FA3E58">
        <w:rPr>
          <w:rFonts w:ascii="Arial" w:hAnsi="Arial" w:cs="Arial" w:hint="eastAsia"/>
          <w:color w:val="00B0F0"/>
        </w:rPr>
        <w:t xml:space="preserve"> </w:t>
      </w:r>
      <w:r w:rsidR="00EE4021" w:rsidRPr="00FA3E58">
        <w:rPr>
          <w:rFonts w:ascii="Arial" w:hAnsi="Arial" w:cs="Arial"/>
          <w:color w:val="00B0F0"/>
        </w:rPr>
        <w:fldChar w:fldCharType="begin">
          <w:fldData xml:space="preserve">PEVuZE5vdGU+PENpdGU+PEF1dGhvcj5DYXNzaWR5PC9BdXRob3I+PFllYXI+MjAwNjwvWWVhcj48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PEVuZE5vdGU+PENpdGU+PEF1dGhvcj5DYXNzaWR5PC9BdXRob3I+PFllYXI+MjAwNjwvWWVhcj48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[33,34]</w:t>
      </w:r>
      <w:r w:rsidR="00EE4021" w:rsidRPr="00FA3E58">
        <w:rPr>
          <w:rFonts w:ascii="Arial" w:hAnsi="Arial" w:cs="Arial"/>
          <w:color w:val="00B0F0"/>
        </w:rPr>
        <w:fldChar w:fldCharType="end"/>
      </w:r>
      <w:r w:rsidR="00F2135E" w:rsidRPr="00FA3E58">
        <w:rPr>
          <w:rFonts w:ascii="Arial" w:hAnsi="Arial" w:cs="Arial" w:hint="eastAsia"/>
          <w:color w:val="00B0F0"/>
        </w:rPr>
        <w:t xml:space="preserve"> and molecular data-based cancer risk index</w:t>
      </w:r>
      <w:r w:rsidR="00252C99" w:rsidRPr="00FA3E58">
        <w:rPr>
          <w:rFonts w:ascii="Arial" w:hAnsi="Arial" w:cs="Arial" w:hint="eastAsia"/>
          <w:color w:val="00B0F0"/>
        </w:rPr>
        <w:t xml:space="preserve"> </w:t>
      </w:r>
      <w:r w:rsidR="00EE4021" w:rsidRPr="00FA3E58">
        <w:rPr>
          <w:rFonts w:ascii="Arial" w:hAnsi="Arial" w:cs="Arial"/>
          <w:color w:val="00B0F0"/>
        </w:rPr>
        <w:fldChar w:fldCharType="begin">
          <w:fldData xml:space="preserve">PEVuZE5vdGU+PENpdGU+PEF1dGhvcj5BcnBpbm88L0F1dGhvcj48WWVhcj4yMDEzPC9ZZWFyPjxS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PEVuZE5vdGU+PENpdGU+PEF1dGhvcj5BcnBpbm88L0F1dGhvcj48WWVhcj4yMDEzPC9ZZWFyPjxS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[35,36]</w:t>
      </w:r>
      <w:r w:rsidR="00EE4021" w:rsidRPr="00FA3E58">
        <w:rPr>
          <w:rFonts w:ascii="Arial" w:hAnsi="Arial" w:cs="Arial"/>
          <w:color w:val="00B0F0"/>
        </w:rPr>
        <w:fldChar w:fldCharType="end"/>
      </w:r>
      <w:r w:rsidR="00F2135E" w:rsidRPr="00FA3E58">
        <w:rPr>
          <w:rFonts w:ascii="Arial" w:hAnsi="Arial" w:cs="Arial" w:hint="eastAsia"/>
          <w:color w:val="00B0F0"/>
        </w:rPr>
        <w:t xml:space="preserve">. </w:t>
      </w:r>
      <w:r w:rsidR="00AE09CA" w:rsidRPr="00FA3E58">
        <w:rPr>
          <w:rFonts w:ascii="Arial" w:hAnsi="Arial" w:cs="Arial" w:hint="eastAsia"/>
          <w:color w:val="00B0F0"/>
        </w:rPr>
        <w:t xml:space="preserve">(1) Clinical data-based cancer risk index. For example Harvard Cancer Risk Index </w:t>
      </w:r>
      <w:r w:rsidR="00EE4021" w:rsidRPr="00FA3E58">
        <w:rPr>
          <w:rFonts w:ascii="Arial" w:hAnsi="Arial" w:cs="Arial"/>
          <w:color w:val="00B0F0"/>
        </w:rPr>
        <w:fldChar w:fldCharType="begin"/>
      </w:r>
      <w:r w:rsidR="00ED4DE6" w:rsidRPr="00FA3E58">
        <w:rPr>
          <w:rFonts w:ascii="Arial" w:hAnsi="Arial" w:cs="Arial"/>
          <w:color w:val="00B0F0"/>
        </w:rPr>
        <w:instrText xml:space="preserve"> ADDIN EN.CITE &lt;EndNote&gt;&lt;Cite&gt;&lt;Author&gt;Kim&lt;/Author&gt;&lt;Year&gt;2004&lt;/Year&gt;&lt;RecNum&gt;200&lt;/RecNum&gt;&lt;record&gt;&lt;rec-number&gt;200&lt;/rec-number&gt;&lt;foreign-keys&gt;&lt;key app="EN" db-id="szvadvxzx5tpwze0vpqpdxe9ds0x5wt0s5d2"&gt;200&lt;/key&gt;&lt;/foreign-keys&gt;&lt;ref-type name="Journal Article"&gt;17&lt;/ref-type&gt;&lt;contributors&gt;&lt;authors&gt;&lt;author&gt;Kim, D. J.&lt;/author&gt;&lt;author&gt;Rockhill, B.&lt;/author&gt;&lt;author&gt;Colditz, G. A.&lt;/author&gt;&lt;/authors&gt;&lt;/contributors&gt;&lt;auth-address&gt;Harvard Center for Cancer Prevention, Harvard School of Public Health, 677 Huntington Avenue, Boston, MA 02115, USA. dkim@hsph.harvard.edu&lt;/auth-address&gt;&lt;titles&gt;&lt;title&gt;Validation of the Harvard Cancer Risk Index: a prediction tool for individual cancer risk&lt;/title&gt;&lt;secondary-title&gt;J Clin Epidemiol&lt;/secondary-title&gt;&lt;/titles&gt;&lt;periodical&gt;&lt;full-title&gt;J Clin Epidemiol&lt;/full-title&gt;&lt;/periodical&gt;&lt;pages&gt;332-40&lt;/pages&gt;&lt;volume&gt;57&lt;/volume&gt;&lt;number&gt;4&lt;/number&gt;&lt;edition&gt;2004/05/12&lt;/edition&gt;&lt;keywords&gt;&lt;keyword&gt;Adult&lt;/keyword&gt;&lt;keyword&gt;Aged&lt;/keyword&gt;&lt;keyword&gt;Colonic Neoplasms/epidemiology/etiology&lt;/keyword&gt;&lt;keyword&gt;Female&lt;/keyword&gt;&lt;keyword&gt;Great Britain/epidemiology&lt;/keyword&gt;&lt;keyword&gt;Humans&lt;/keyword&gt;&lt;keyword&gt;Life Style&lt;/keyword&gt;&lt;keyword&gt;Male&lt;/keyword&gt;&lt;keyword&gt;Middle Aged&lt;/keyword&gt;&lt;keyword&gt;Neoplasms/epidemiology/*etiology/prevention &amp;amp; control&lt;/keyword&gt;&lt;keyword&gt;Ovarian Neoplasms/epidemiology/etiology&lt;/keyword&gt;&lt;keyword&gt;Pancreatic Neoplasms/epidemiology/etiology&lt;/keyword&gt;&lt;keyword&gt;Prospective Studies&lt;/keyword&gt;&lt;keyword&gt;Risk Assessment/methods&lt;/keyword&gt;&lt;keyword&gt;Risk Factors&lt;/keyword&gt;&lt;keyword&gt;Statistics as Topic&lt;/keyword&gt;&lt;/keywords&gt;&lt;dates&gt;&lt;year&gt;2004&lt;/year&gt;&lt;pub-dates&gt;&lt;date&gt;Apr&lt;/date&gt;&lt;/pub-dates&gt;&lt;/dates&gt;&lt;isbn&gt;0895-4356 (Print)&amp;#xD;0895-4356 (Linking)&lt;/isbn&gt;&lt;accession-num&gt;15135833&lt;/accession-num&gt;&lt;urls&gt;&lt;related-urls&gt;&lt;url&gt;http://www.ncbi.nlm.nih.gov/entrez/query.fcgi?cmd=Retrieve&amp;amp;db=PubMed&amp;amp;dopt=Citation&amp;amp;list_uids=15135833&lt;/url&gt;&lt;/related-urls&gt;&lt;/urls&gt;&lt;electronic-resource-num&gt;10.1016/j.jclinepi.2003.08.013&amp;#xD;S0895435603003494 [pii]&lt;/electronic-resource-num&gt;&lt;language&gt;eng&lt;/language&gt;&lt;/record&gt;&lt;/Cite&gt;&lt;/EndNote&gt;</w:instrText>
      </w:r>
      <w:r w:rsidR="00EE4021" w:rsidRPr="00FA3E58">
        <w:rPr>
          <w:rFonts w:ascii="Arial" w:hAnsi="Arial" w:cs="Arial"/>
          <w:color w:val="00B0F0"/>
        </w:rPr>
        <w:fldChar w:fldCharType="separate"/>
      </w:r>
      <w:r w:rsidR="00ED4DE6" w:rsidRPr="00FA3E58">
        <w:rPr>
          <w:rFonts w:ascii="Arial" w:hAnsi="Arial" w:cs="Arial"/>
          <w:color w:val="00B0F0"/>
        </w:rPr>
        <w:t>[34]</w:t>
      </w:r>
      <w:r w:rsidR="00EE4021" w:rsidRPr="00FA3E58">
        <w:rPr>
          <w:rFonts w:ascii="Arial" w:hAnsi="Arial" w:cs="Arial"/>
          <w:color w:val="00B0F0"/>
        </w:rPr>
        <w:fldChar w:fldCharType="end"/>
      </w:r>
      <w:r w:rsidR="00AE09CA" w:rsidRPr="00FA3E58">
        <w:rPr>
          <w:rFonts w:ascii="Arial" w:hAnsi="Arial" w:cs="Arial" w:hint="eastAsia"/>
          <w:color w:val="00B0F0"/>
        </w:rPr>
        <w:t xml:space="preserve">. </w:t>
      </w:r>
      <w:r w:rsidR="00B67F22" w:rsidRPr="00FA3E58">
        <w:rPr>
          <w:rFonts w:ascii="Arial" w:hAnsi="Arial" w:cs="Arial" w:hint="eastAsia"/>
          <w:color w:val="00B0F0"/>
        </w:rPr>
        <w:t xml:space="preserve">It has been proved that discriminatory accuracy was modest for ovarian cancer (age-adjusted concordance statistic of 0.59), and relatively good for pancreatic cancer (concordance statistic of 0.72), and colon cancer in men and women (concordance statistics of 0.71, 0.67 respectively). </w:t>
      </w:r>
      <w:r w:rsidR="00D349F3" w:rsidRPr="00FA3E58">
        <w:rPr>
          <w:rFonts w:ascii="Arial" w:hAnsi="Arial" w:cs="Arial" w:hint="eastAsia"/>
          <w:color w:val="00B0F0"/>
        </w:rPr>
        <w:t xml:space="preserve"> However, this kind of risk prediction was only as accurate as the data on which they are based</w:t>
      </w:r>
      <w:r w:rsidR="00EE4021" w:rsidRPr="00FA3E58">
        <w:rPr>
          <w:rFonts w:ascii="Arial" w:hAnsi="Arial" w:cs="Arial"/>
          <w:color w:val="00B0F0"/>
        </w:rPr>
        <w:fldChar w:fldCharType="begin"/>
      </w:r>
      <w:r w:rsidR="00ED4DE6" w:rsidRPr="00FA3E58">
        <w:rPr>
          <w:rFonts w:ascii="Arial" w:hAnsi="Arial" w:cs="Arial"/>
          <w:color w:val="00B0F0"/>
        </w:rPr>
        <w:instrText xml:space="preserve"> ADDIN EN.CITE &lt;EndNote&gt;&lt;Cite&gt;&lt;Author&gt;Cassidy&lt;/Author&gt;&lt;Year&gt;2006&lt;/Year&gt;&lt;RecNum&gt;239&lt;/RecNum&gt;&lt;record&gt;&lt;rec-number&gt;239&lt;/rec-number&gt;&lt;foreign-keys&gt;&lt;key app="EN" db-id="szvadvxzx5tpwze0vpqpdxe9ds0x5wt0s5d2"&gt;239&lt;/key&gt;&lt;/foreign-keys&gt;&lt;ref-type name="Journal Article"&gt;17&lt;/ref-type&gt;&lt;contributors&gt;&lt;authors&gt;&lt;author&gt;Cassidy, A.&lt;/author&gt;&lt;author&gt;Duffy, S. W.&lt;/author&gt;&lt;author&gt;Myles, J. P.&lt;/author&gt;&lt;author&gt;Liloglou, T.&lt;/author&gt;&lt;author&gt;Field, J. K.&lt;/author&gt;&lt;/authors&gt;&lt;/contributors&gt;&lt;auth-address&gt;Roy Castle Lung Cancer Research Programme, University of Liverpool Cancer Research Centre, Liverpool, United Kingdom.&lt;/auth-address&gt;&lt;titles&gt;&lt;title&gt;Lung cancer risk prediction: a tool for early detection&lt;/title&gt;&lt;secondary-title&gt;Int J Cancer&lt;/secondary-title&gt;&lt;/titles&gt;&lt;periodical&gt;&lt;full-title&gt;Int J Cancer&lt;/full-title&gt;&lt;/periodical&gt;&lt;pages&gt;1-6&lt;/pages&gt;&lt;volume&gt;120&lt;/volume&gt;&lt;number&gt;1&lt;/number&gt;&lt;edition&gt;2006/10/24&lt;/edition&gt;&lt;keywords&gt;&lt;keyword&gt;Early Diagnosis&lt;/keyword&gt;&lt;keyword&gt;Humans&lt;/keyword&gt;&lt;keyword&gt;Lung Neoplasms/diagnosis/*epidemiology&lt;/keyword&gt;&lt;keyword&gt;Risk Assessment&lt;/keyword&gt;&lt;keyword&gt;Risk Factors&lt;/keyword&gt;&lt;/keywords&gt;&lt;dates&gt;&lt;year&gt;2006&lt;/year&gt;&lt;pub-dates&gt;&lt;date&gt;Jan 1&lt;/date&gt;&lt;/pub-dates&gt;&lt;/dates&gt;&lt;isbn&gt;0020-7136 (Print)&amp;#xD;0020-7136 (Linking)&lt;/isbn&gt;&lt;accession-num&gt;17058200&lt;/accession-num&gt;&lt;urls&gt;&lt;related-urls&gt;&lt;url&gt;http://www.ncbi.nlm.nih.gov/entrez/query.fcgi?cmd=Retrieve&amp;amp;db=PubMed&amp;amp;dopt=Citation&amp;amp;list_uids=17058200&lt;/url&gt;&lt;/related-urls&gt;&lt;/urls&gt;&lt;electronic-resource-num&gt;10.1002/ijc.22331&lt;/electronic-resource-num&gt;&lt;language&gt;eng&lt;/language&gt;&lt;/record&gt;&lt;/Cite&gt;&lt;/EndNote&gt;</w:instrText>
      </w:r>
      <w:r w:rsidR="00EE4021" w:rsidRPr="00FA3E58">
        <w:rPr>
          <w:rFonts w:ascii="Arial" w:hAnsi="Arial" w:cs="Arial"/>
          <w:color w:val="00B0F0"/>
        </w:rPr>
        <w:fldChar w:fldCharType="separate"/>
      </w:r>
      <w:r w:rsidR="00ED4DE6" w:rsidRPr="00FA3E58">
        <w:rPr>
          <w:rFonts w:ascii="Arial" w:hAnsi="Arial" w:cs="Arial"/>
          <w:color w:val="00B0F0"/>
        </w:rPr>
        <w:t>[33]</w:t>
      </w:r>
      <w:r w:rsidR="00EE4021" w:rsidRPr="00FA3E58">
        <w:rPr>
          <w:rFonts w:ascii="Arial" w:hAnsi="Arial" w:cs="Arial"/>
          <w:color w:val="00B0F0"/>
        </w:rPr>
        <w:fldChar w:fldCharType="end"/>
      </w:r>
      <w:r w:rsidR="00D349F3" w:rsidRPr="00FA3E58">
        <w:rPr>
          <w:rFonts w:ascii="Arial" w:hAnsi="Arial" w:cs="Arial" w:hint="eastAsia"/>
          <w:color w:val="00B0F0"/>
        </w:rPr>
        <w:t xml:space="preserve">. And it was not tissue or cancer specific. </w:t>
      </w:r>
      <w:r w:rsidR="007408CF" w:rsidRPr="00FA3E58">
        <w:rPr>
          <w:rFonts w:ascii="Arial" w:hAnsi="Arial" w:cs="Arial" w:hint="eastAsia"/>
          <w:color w:val="00B0F0"/>
        </w:rPr>
        <w:t>(2) Molecula</w:t>
      </w:r>
      <w:r w:rsidR="005F6BC2" w:rsidRPr="00FA3E58">
        <w:rPr>
          <w:rFonts w:ascii="Arial" w:hAnsi="Arial" w:cs="Arial" w:hint="eastAsia"/>
          <w:color w:val="00B0F0"/>
        </w:rPr>
        <w:t xml:space="preserve">r data-based cancer risk index, such as mRNA  expression data (using gene expression array, </w:t>
      </w:r>
      <w:proofErr w:type="spellStart"/>
      <w:r w:rsidR="005F6BC2" w:rsidRPr="00FA3E58">
        <w:rPr>
          <w:rFonts w:ascii="Arial" w:hAnsi="Arial" w:cs="Arial" w:hint="eastAsia"/>
          <w:color w:val="00B0F0"/>
        </w:rPr>
        <w:t>qRT</w:t>
      </w:r>
      <w:proofErr w:type="spellEnd"/>
      <w:r w:rsidR="005F6BC2" w:rsidRPr="00FA3E58">
        <w:rPr>
          <w:rFonts w:ascii="Arial" w:hAnsi="Arial" w:cs="Arial" w:hint="eastAsia"/>
          <w:color w:val="00B0F0"/>
        </w:rPr>
        <w:t>-PCR)</w:t>
      </w:r>
      <w:r w:rsidR="00252C99" w:rsidRPr="00FA3E58">
        <w:rPr>
          <w:color w:val="00B0F0"/>
        </w:rPr>
        <w:t xml:space="preserve"> </w:t>
      </w:r>
      <w:r w:rsidR="00EE4021" w:rsidRPr="00FA3E58">
        <w:rPr>
          <w:rFonts w:ascii="Arial" w:hAnsi="Arial" w:cs="Arial"/>
          <w:color w:val="00B0F0"/>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[36]</w:t>
      </w:r>
      <w:r w:rsidR="00EE4021" w:rsidRPr="00FA3E58">
        <w:rPr>
          <w:rFonts w:ascii="Arial" w:hAnsi="Arial" w:cs="Arial"/>
          <w:color w:val="00B0F0"/>
        </w:rPr>
        <w:fldChar w:fldCharType="end"/>
      </w:r>
      <w:r w:rsidR="005F6BC2" w:rsidRPr="00FA3E58">
        <w:rPr>
          <w:rFonts w:ascii="Arial" w:hAnsi="Arial" w:cs="Arial" w:hint="eastAsia"/>
          <w:color w:val="00B0F0"/>
        </w:rPr>
        <w:t xml:space="preserve"> and protein </w:t>
      </w:r>
      <w:r w:rsidR="005F6BC2" w:rsidRPr="00FA3E58">
        <w:rPr>
          <w:rFonts w:ascii="Arial" w:hAnsi="Arial" w:cs="Arial"/>
          <w:color w:val="00B0F0"/>
        </w:rPr>
        <w:t>expression</w:t>
      </w:r>
      <w:r w:rsidR="005F6BC2" w:rsidRPr="00FA3E58">
        <w:rPr>
          <w:rFonts w:ascii="Arial" w:hAnsi="Arial" w:cs="Arial" w:hint="eastAsia"/>
          <w:color w:val="00B0F0"/>
        </w:rPr>
        <w:t xml:space="preserve"> data (using </w:t>
      </w:r>
      <w:proofErr w:type="spellStart"/>
      <w:r w:rsidR="005F6BC2" w:rsidRPr="00FA3E58">
        <w:rPr>
          <w:rFonts w:ascii="Arial" w:hAnsi="Arial" w:cs="Arial" w:hint="eastAsia"/>
          <w:color w:val="00B0F0"/>
        </w:rPr>
        <w:t>immunohistochemical</w:t>
      </w:r>
      <w:proofErr w:type="spellEnd"/>
      <w:r w:rsidR="005F6BC2" w:rsidRPr="00FA3E58">
        <w:rPr>
          <w:rFonts w:ascii="Arial" w:hAnsi="Arial" w:cs="Arial" w:hint="eastAsia"/>
          <w:color w:val="00B0F0"/>
        </w:rPr>
        <w:t xml:space="preserve"> </w:t>
      </w:r>
      <w:r w:rsidR="005F6BC2" w:rsidRPr="00FA3E58">
        <w:rPr>
          <w:rFonts w:ascii="Arial" w:hAnsi="Arial" w:cs="Arial"/>
          <w:color w:val="00B0F0"/>
        </w:rPr>
        <w:t>staining</w:t>
      </w:r>
      <w:r w:rsidR="005F6BC2" w:rsidRPr="00FA3E58">
        <w:rPr>
          <w:rFonts w:ascii="Arial" w:hAnsi="Arial" w:cs="Arial" w:hint="eastAsia"/>
          <w:color w:val="00B0F0"/>
        </w:rPr>
        <w:t>)</w:t>
      </w:r>
      <w:r w:rsidR="004D0C5E" w:rsidRPr="00FA3E58">
        <w:rPr>
          <w:rFonts w:ascii="Arial" w:hAnsi="Arial" w:cs="Arial" w:hint="eastAsia"/>
          <w:color w:val="00B0F0"/>
        </w:rPr>
        <w:t xml:space="preserve"> </w:t>
      </w:r>
      <w:r w:rsidR="00EE4021" w:rsidRPr="00FA3E58">
        <w:rPr>
          <w:rFonts w:ascii="Arial" w:hAnsi="Arial" w:cs="Arial"/>
          <w:color w:val="00B0F0"/>
        </w:rPr>
        <w:fldChar w:fldCharType="begin"/>
      </w:r>
      <w:r w:rsidR="00ED4DE6" w:rsidRPr="00FA3E58">
        <w:rPr>
          <w:rFonts w:ascii="Arial" w:hAnsi="Arial" w:cs="Arial"/>
          <w:color w:val="00B0F0"/>
        </w:rPr>
        <w:instrText xml:space="preserve"> ADDIN EN.CITE &lt;EndNote&gt;&lt;Cite&gt;&lt;Author&gt;Ramshankar&lt;/Author&gt;&lt;Year&gt;2014&lt;/Year&gt;&lt;RecNum&gt;250&lt;/RecNum&gt;&lt;record&gt;&lt;rec-number&gt;250&lt;/rec-number&gt;&lt;foreign-keys&gt;&lt;key app="EN" db-id="szvadvxzx5tpwze0vpqpdxe9ds0x5wt0s5d2"&gt;250&lt;/key&gt;&lt;/foreign-keys&gt;&lt;ref-type name="Journal Article"&gt;17&lt;/ref-type&gt;&lt;contributors&gt;&lt;authors&gt;&lt;author&gt;Ramshankar, V.&lt;/author&gt;&lt;author&gt;Soundara, V. T.&lt;/author&gt;&lt;author&gt;Shyamsundar, V.&lt;/author&gt;&lt;author&gt;Ramani, P.&lt;/author&gt;&lt;author&gt;Krishnamurthy, A.&lt;/author&gt;&lt;/authors&gt;&lt;/contributors&gt;&lt;auth-address&gt;Department of Preventive Oncology, Cancer Institute (WIA), Adyar, India E-mail : drarvindkrishnamurthy@gmail.com.&lt;/auth-address&gt;&lt;titles&gt;&lt;title&gt;Risk Stratification of Early Stage Oral Tongue Cancers Based on HPV Status and p16 Immunoexpression&lt;/title&gt;&lt;secondary-title&gt;Asian Pac J Cancer Prev&lt;/secondary-title&gt;&lt;/titles&gt;&lt;periodical&gt;&lt;full-title&gt;Asian Pac J Cancer Prev&lt;/full-title&gt;&lt;/periodical&gt;&lt;pages&gt;8351-9&lt;/pages&gt;&lt;volume&gt;15&lt;/volume&gt;&lt;number&gt;19&lt;/number&gt;&lt;edition&gt;2014/10/24&lt;/edition&gt;&lt;dates&gt;&lt;year&gt;2014&lt;/year&gt;&lt;/dates&gt;&lt;isbn&gt;1513-7368 (Print)&amp;#xD;1513-7368 (Linking)&lt;/isbn&gt;&lt;accession-num&gt;25339028&lt;/accession-num&gt;&lt;urls&gt;&lt;related-urls&gt;&lt;url&gt;http://www.ncbi.nlm.nih.gov/entrez/query.fcgi?cmd=Retrieve&amp;amp;db=PubMed&amp;amp;dopt=Citation&amp;amp;list_uids=25339028&lt;/url&gt;&lt;/related-urls&gt;&lt;/urls&gt;&lt;language&gt;eng&lt;/language&gt;&lt;/record&gt;&lt;/Cite&gt;&lt;/EndNote&gt;</w:instrText>
      </w:r>
      <w:r w:rsidR="00EE4021" w:rsidRPr="00FA3E58">
        <w:rPr>
          <w:rFonts w:ascii="Arial" w:hAnsi="Arial" w:cs="Arial"/>
          <w:color w:val="00B0F0"/>
        </w:rPr>
        <w:fldChar w:fldCharType="separate"/>
      </w:r>
      <w:r w:rsidR="00ED4DE6" w:rsidRPr="00FA3E58">
        <w:rPr>
          <w:rFonts w:ascii="Arial" w:hAnsi="Arial" w:cs="Arial"/>
          <w:color w:val="00B0F0"/>
        </w:rPr>
        <w:t>[37]</w:t>
      </w:r>
      <w:r w:rsidR="00EE4021" w:rsidRPr="00FA3E58">
        <w:rPr>
          <w:rFonts w:ascii="Arial" w:hAnsi="Arial" w:cs="Arial"/>
          <w:color w:val="00B0F0"/>
        </w:rPr>
        <w:fldChar w:fldCharType="end"/>
      </w:r>
      <w:r w:rsidR="005F6BC2" w:rsidRPr="00FA3E58">
        <w:rPr>
          <w:rFonts w:ascii="Arial" w:hAnsi="Arial" w:cs="Arial" w:hint="eastAsia"/>
          <w:color w:val="00B0F0"/>
        </w:rPr>
        <w:t xml:space="preserve">. </w:t>
      </w:r>
      <w:r w:rsidR="00250861" w:rsidRPr="00FA3E58">
        <w:rPr>
          <w:rFonts w:ascii="Arial" w:hAnsi="Arial" w:cs="Arial" w:hint="eastAsia"/>
          <w:color w:val="00B0F0"/>
        </w:rPr>
        <w:t xml:space="preserve">This method has been developed for clinical use in other cancers, for example, breast cancer </w:t>
      </w:r>
      <w:r w:rsidR="00EE4021" w:rsidRPr="00FA3E58">
        <w:rPr>
          <w:rFonts w:ascii="Arial" w:hAnsi="Arial" w:cs="Arial"/>
          <w:color w:val="00B0F0"/>
        </w:rPr>
        <w:fldChar w:fldCharType="begin">
          <w:fldData xml:space="preserve">PEVuZE5vdGU+PENpdGU+PEF1dGhvcj5BcnBpbm88L0F1dGhvcj48WWVhcj4yMDEzPC9ZZWFyPjxS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PEVuZE5vdGU+PENpdGU+PEF1dGhvcj5BcnBpbm88L0F1dGhvcj48WWVhcj4yMDEzPC9ZZWFyPjxS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[35]</w:t>
      </w:r>
      <w:r w:rsidR="00EE4021" w:rsidRPr="00FA3E58">
        <w:rPr>
          <w:rFonts w:ascii="Arial" w:hAnsi="Arial" w:cs="Arial"/>
          <w:color w:val="00B0F0"/>
        </w:rPr>
        <w:fldChar w:fldCharType="end"/>
      </w:r>
      <w:r w:rsidR="00250861" w:rsidRPr="00FA3E58">
        <w:rPr>
          <w:rFonts w:ascii="Arial" w:hAnsi="Arial" w:cs="Arial" w:hint="eastAsia"/>
          <w:color w:val="00B0F0"/>
        </w:rPr>
        <w:t xml:space="preserve">, colon cancer </w:t>
      </w:r>
      <w:r w:rsidR="00EE4021" w:rsidRPr="00FA3E58">
        <w:rPr>
          <w:rFonts w:ascii="Arial" w:hAnsi="Arial" w:cs="Arial"/>
          <w:color w:val="00B0F0"/>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[36]</w:t>
      </w:r>
      <w:r w:rsidR="00EE4021" w:rsidRPr="00FA3E58">
        <w:rPr>
          <w:rFonts w:ascii="Arial" w:hAnsi="Arial" w:cs="Arial"/>
          <w:color w:val="00B0F0"/>
        </w:rPr>
        <w:fldChar w:fldCharType="end"/>
      </w:r>
      <w:r w:rsidR="00250861" w:rsidRPr="00FA3E58">
        <w:rPr>
          <w:rFonts w:ascii="Arial" w:hAnsi="Arial" w:cs="Arial" w:hint="eastAsia"/>
          <w:color w:val="00B0F0"/>
        </w:rPr>
        <w:t xml:space="preserve">. Performance of this approach is not great. </w:t>
      </w:r>
      <w:r w:rsidR="00250861" w:rsidRPr="00FA3E58">
        <w:rPr>
          <w:rFonts w:ascii="Arial" w:hAnsi="Arial" w:cs="Arial"/>
          <w:color w:val="00B0F0"/>
        </w:rPr>
        <w:t>A</w:t>
      </w:r>
      <w:r w:rsidR="00250861" w:rsidRPr="00FA3E58">
        <w:rPr>
          <w:rFonts w:ascii="Arial" w:hAnsi="Arial" w:cs="Arial" w:hint="eastAsia"/>
          <w:color w:val="00B0F0"/>
        </w:rPr>
        <w:t xml:space="preserve">ccording to one study </w:t>
      </w:r>
      <w:r w:rsidR="00EE4021" w:rsidRPr="00FA3E58">
        <w:rPr>
          <w:rFonts w:ascii="Arial" w:hAnsi="Arial" w:cs="Arial"/>
          <w:color w:val="00B0F0"/>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PEVuZE5vdGU+PENpdGU+PEF1dGhvcj5EaSBOYXJ6bzwvQXV0aG9yPjxZZWFyPjIwMTQ8L1llYXI+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[36]</w:t>
      </w:r>
      <w:r w:rsidR="00EE4021" w:rsidRPr="00FA3E58">
        <w:rPr>
          <w:rFonts w:ascii="Arial" w:hAnsi="Arial" w:cs="Arial"/>
          <w:color w:val="00B0F0"/>
        </w:rPr>
        <w:fldChar w:fldCharType="end"/>
      </w:r>
      <w:r w:rsidR="00250861" w:rsidRPr="00FA3E58">
        <w:rPr>
          <w:rFonts w:ascii="Arial" w:hAnsi="Arial" w:cs="Arial" w:hint="eastAsia"/>
          <w:color w:val="00B0F0"/>
        </w:rPr>
        <w:t xml:space="preserve">, the four tested gene expression-based risk scores provide prognostic information but only contributed marginally to improving models based on established risk factors. </w:t>
      </w:r>
      <w:r w:rsidR="002D5323" w:rsidRPr="00FA3E58">
        <w:rPr>
          <w:rFonts w:ascii="Arial" w:hAnsi="Arial" w:cs="Arial" w:hint="eastAsia"/>
          <w:color w:val="00B0F0"/>
        </w:rPr>
        <w:t xml:space="preserve">The reason was that different prognostic gene lists have very few shared genes, the biological meaning of most signatures in unclear, and </w:t>
      </w:r>
      <w:r w:rsidR="00990130" w:rsidRPr="00FA3E58">
        <w:rPr>
          <w:rFonts w:ascii="Arial" w:hAnsi="Arial" w:cs="Arial" w:hint="eastAsia"/>
          <w:color w:val="00B0F0"/>
        </w:rPr>
        <w:t>the published success rates are</w:t>
      </w:r>
      <w:r w:rsidR="002D5323" w:rsidRPr="00FA3E58">
        <w:rPr>
          <w:rFonts w:ascii="Arial" w:hAnsi="Arial" w:cs="Arial" w:hint="eastAsia"/>
          <w:color w:val="00B0F0"/>
        </w:rPr>
        <w:t xml:space="preserve"> considered to be overoptimistic </w:t>
      </w:r>
      <w:r w:rsidR="00EE4021" w:rsidRPr="00FA3E58">
        <w:rPr>
          <w:rFonts w:ascii="Arial" w:hAnsi="Arial" w:cs="Arial"/>
          <w:color w:val="00B0F0"/>
        </w:rPr>
        <w:fldChar w:fldCharType="begin"/>
      </w:r>
      <w:r w:rsidR="00ED4DE6" w:rsidRPr="00FA3E58">
        <w:rPr>
          <w:rFonts w:ascii="Arial" w:hAnsi="Arial" w:cs="Arial"/>
          <w:color w:val="00B0F0"/>
        </w:rPr>
        <w:instrText xml:space="preserve"> ADDIN EN.CITE &lt;EndNote&gt;&lt;Cite&gt;&lt;Author&gt;Domany&lt;/Author&gt;&lt;Year&gt;2014&lt;/Year&gt;&lt;RecNum&gt;251&lt;/RecNum&gt;&lt;record&gt;&lt;rec-number&gt;251&lt;/rec-number&gt;&lt;foreign-keys&gt;&lt;key app="EN" db-id="szvadvxzx5tpwze0vpqpdxe9ds0x5wt0s5d2"&gt;251&lt;/key&gt;&lt;/foreign-keys&gt;&lt;ref-type name="Journal Article"&gt;17&lt;/ref-type&gt;&lt;contributors&gt;&lt;authors&gt;&lt;author&gt;Domany, E.&lt;/author&gt;&lt;/authors&gt;&lt;/contributors&gt;&lt;auth-address&gt;Department of Physics of Complex Systems, Weizmann Institute of Science, Rehovot, Israel eytan.domany@weizmann.ac.i.&lt;/auth-address&gt;&lt;titles&gt;&lt;title&gt;Using high-throughput transcriptomic data for prognosis: a critical overview and perspectives&lt;/title&gt;&lt;secondary-title&gt;Cancer Res&lt;/secondary-title&gt;&lt;/titles&gt;&lt;periodical&gt;&lt;full-title&gt;Cancer Res&lt;/full-title&gt;&lt;/periodical&gt;&lt;pages&gt;4612-21&lt;/pages&gt;&lt;volume&gt;74&lt;/volume&gt;&lt;number&gt;17&lt;/number&gt;&lt;edition&gt;2014/09/04&lt;/edition&gt;&lt;dates&gt;&lt;year&gt;2014&lt;/year&gt;&lt;pub-dates&gt;&lt;date&gt;Sep 1&lt;/date&gt;&lt;/pub-dates&gt;&lt;/dates&gt;&lt;isbn&gt;1538-7445 (Electronic)&amp;#xD;0008-5472 (Linking)&lt;/isbn&gt;&lt;accession-num&gt;25183786&lt;/accession-num&gt;&lt;urls&gt;&lt;related-urls&gt;&lt;url&gt;http://www.ncbi.nlm.nih.gov/entrez/query.fcgi?cmd=Retrieve&amp;amp;db=PubMed&amp;amp;dopt=Citation&amp;amp;list_uids=25183786&lt;/url&gt;&lt;/related-urls&gt;&lt;/urls&gt;&lt;electronic-resource-num&gt;74/17/4612 [pii]&amp;#xD;10.1158/0008-5472.CAN-13-3338&lt;/electronic-resource-num&gt;&lt;language&gt;eng&lt;/language&gt;&lt;/record&gt;&lt;/Cite&gt;&lt;/EndNote&gt;</w:instrText>
      </w:r>
      <w:r w:rsidR="00EE4021" w:rsidRPr="00FA3E58">
        <w:rPr>
          <w:rFonts w:ascii="Arial" w:hAnsi="Arial" w:cs="Arial"/>
          <w:color w:val="00B0F0"/>
        </w:rPr>
        <w:fldChar w:fldCharType="separate"/>
      </w:r>
      <w:r w:rsidR="00ED4DE6" w:rsidRPr="00FA3E58">
        <w:rPr>
          <w:rFonts w:ascii="Arial" w:hAnsi="Arial" w:cs="Arial"/>
          <w:color w:val="00B0F0"/>
        </w:rPr>
        <w:t>[38]</w:t>
      </w:r>
      <w:r w:rsidR="00EE4021" w:rsidRPr="00FA3E58">
        <w:rPr>
          <w:rFonts w:ascii="Arial" w:hAnsi="Arial" w:cs="Arial"/>
          <w:color w:val="00B0F0"/>
        </w:rPr>
        <w:fldChar w:fldCharType="end"/>
      </w:r>
      <w:r w:rsidR="002D5323" w:rsidRPr="00FA3E58">
        <w:rPr>
          <w:rFonts w:ascii="Arial" w:hAnsi="Arial" w:cs="Arial" w:hint="eastAsia"/>
          <w:color w:val="00B0F0"/>
        </w:rPr>
        <w:t xml:space="preserve">. </w:t>
      </w:r>
      <w:r w:rsidR="00990130" w:rsidRPr="00FA3E58">
        <w:rPr>
          <w:rFonts w:ascii="Arial" w:hAnsi="Arial" w:cs="Arial" w:hint="eastAsia"/>
          <w:color w:val="00B0F0"/>
        </w:rPr>
        <w:t>Meanwhile, there are two approaches to dissolve the limitation</w:t>
      </w:r>
      <w:r w:rsidR="00990130" w:rsidRPr="00FA3E58">
        <w:rPr>
          <w:rFonts w:ascii="Arial" w:hAnsi="Arial" w:cs="Arial"/>
          <w:color w:val="00B0F0"/>
        </w:rPr>
        <w:t xml:space="preserve">: (1) combining molecular data with clinical </w:t>
      </w:r>
      <w:r w:rsidR="00990130" w:rsidRPr="00FA3E58">
        <w:rPr>
          <w:rFonts w:ascii="Arial" w:hAnsi="Arial" w:cs="Arial" w:hint="eastAsia"/>
          <w:color w:val="00B0F0"/>
        </w:rPr>
        <w:t xml:space="preserve">data; (2) infers biologically relevant pathway deregulation scores </w:t>
      </w:r>
      <w:r w:rsidR="00EE4021" w:rsidRPr="00FA3E58">
        <w:rPr>
          <w:rFonts w:ascii="Arial" w:hAnsi="Arial" w:cs="Arial"/>
          <w:color w:val="00B0F0"/>
        </w:rPr>
        <w:fldChar w:fldCharType="begin"/>
      </w:r>
      <w:r w:rsidR="00ED4DE6" w:rsidRPr="00FA3E58">
        <w:rPr>
          <w:rFonts w:ascii="Arial" w:hAnsi="Arial" w:cs="Arial"/>
          <w:color w:val="00B0F0"/>
        </w:rPr>
        <w:instrText xml:space="preserve"> ADDIN EN.CITE &lt;EndNote&gt;&lt;Cite&gt;&lt;Author&gt;Domany&lt;/Author&gt;&lt;Year&gt;2014&lt;/Year&gt;&lt;RecNum&gt;251&lt;/RecNum&gt;&lt;record&gt;&lt;rec-number&gt;251&lt;/rec-number&gt;&lt;foreign-keys&gt;&lt;key app="EN" db-id="szvadvxzx5tpwze0vpqpdxe9ds0x5wt0s5d2"&gt;251&lt;/key&gt;&lt;/foreign-keys&gt;&lt;ref-type name="Journal Article"&gt;17&lt;/ref-type&gt;&lt;contributors&gt;&lt;authors&gt;&lt;author&gt;Domany, E.&lt;/author&gt;&lt;/authors&gt;&lt;/contributors&gt;&lt;auth-address&gt;Department of Physics of Complex Systems, Weizmann Institute of Science, Rehovot, Israel eytan.domany@weizmann.ac.i.&lt;/auth-address&gt;&lt;titles&gt;&lt;title&gt;Using high-throughput transcriptomic data for prognosis: a critical overview and perspectives&lt;/title&gt;&lt;secondary-title&gt;Cancer Res&lt;/secondary-title&gt;&lt;/titles&gt;&lt;periodical&gt;&lt;full-title&gt;Cancer Res&lt;/full-title&gt;&lt;/periodical&gt;&lt;pages&gt;4612-21&lt;/pages&gt;&lt;volume&gt;74&lt;/volume&gt;&lt;number&gt;17&lt;/number&gt;&lt;edition&gt;2014/09/04&lt;/edition&gt;&lt;dates&gt;&lt;year&gt;2014&lt;/year&gt;&lt;pub-dates&gt;&lt;date&gt;Sep 1&lt;/date&gt;&lt;/pub-dates&gt;&lt;/dates&gt;&lt;isbn&gt;1538-7445 (Electronic)&amp;#xD;0008-5472 (Linking)&lt;/isbn&gt;&lt;accession-num&gt;25183786&lt;/accession-num&gt;&lt;urls&gt;&lt;related-urls&gt;&lt;url&gt;http://www.ncbi.nlm.nih.gov/entrez/query.fcgi?cmd=Retrieve&amp;amp;db=PubMed&amp;amp;dopt=Citation&amp;amp;list_uids=25183786&lt;/url&gt;&lt;/related-urls&gt;&lt;/urls&gt;&lt;electronic-resource-num&gt;74/17/4612 [pii]&amp;#xD;10.1158/0008-5472.CAN-13-3338&lt;/electronic-resource-num&gt;&lt;language&gt;eng&lt;/language&gt;&lt;/record&gt;&lt;/Cite&gt;&lt;/EndNote&gt;</w:instrText>
      </w:r>
      <w:r w:rsidR="00EE4021" w:rsidRPr="00FA3E58">
        <w:rPr>
          <w:rFonts w:ascii="Arial" w:hAnsi="Arial" w:cs="Arial"/>
          <w:color w:val="00B0F0"/>
        </w:rPr>
        <w:fldChar w:fldCharType="separate"/>
      </w:r>
      <w:r w:rsidR="00ED4DE6" w:rsidRPr="00FA3E58">
        <w:rPr>
          <w:rFonts w:ascii="Arial" w:hAnsi="Arial" w:cs="Arial"/>
          <w:color w:val="00B0F0"/>
        </w:rPr>
        <w:t>[38]</w:t>
      </w:r>
      <w:r w:rsidR="00EE4021" w:rsidRPr="00FA3E58">
        <w:rPr>
          <w:rFonts w:ascii="Arial" w:hAnsi="Arial" w:cs="Arial"/>
          <w:color w:val="00B0F0"/>
        </w:rPr>
        <w:fldChar w:fldCharType="end"/>
      </w:r>
      <w:r w:rsidR="00990130" w:rsidRPr="00FA3E58">
        <w:rPr>
          <w:rFonts w:ascii="Arial" w:hAnsi="Arial" w:cs="Arial" w:hint="eastAsia"/>
          <w:color w:val="00B0F0"/>
        </w:rPr>
        <w:t xml:space="preserve">. </w:t>
      </w:r>
    </w:p>
    <w:p w:rsidR="001E4CDE" w:rsidRPr="00FA3E58" w:rsidRDefault="00D769F7" w:rsidP="0062247F">
      <w:pPr>
        <w:spacing w:line="480" w:lineRule="auto"/>
        <w:ind w:firstLineChars="200" w:firstLine="440"/>
        <w:jc w:val="both"/>
        <w:rPr>
          <w:rFonts w:ascii="Arial" w:hAnsi="Arial" w:cs="Arial"/>
          <w:color w:val="00B0F0"/>
        </w:rPr>
      </w:pPr>
      <w:r w:rsidRPr="00FA3E58">
        <w:rPr>
          <w:rFonts w:ascii="Arial" w:hAnsi="Arial" w:cs="Arial" w:hint="eastAsia"/>
          <w:color w:val="00B0F0"/>
        </w:rPr>
        <w:t xml:space="preserve">Molecular data-based cancer risk index method has been used to generate an oral cancer index using biopsy samples from OLK patients. This study developed 29-transcript predictive model showed marked improvements in terms of prediction accuracy over the models using previously known </w:t>
      </w:r>
      <w:proofErr w:type="spellStart"/>
      <w:r w:rsidRPr="00FA3E58">
        <w:rPr>
          <w:rFonts w:ascii="Arial" w:hAnsi="Arial" w:cs="Arial" w:hint="eastAsia"/>
          <w:color w:val="00B0F0"/>
        </w:rPr>
        <w:t>clinicopathologic</w:t>
      </w:r>
      <w:proofErr w:type="spellEnd"/>
      <w:r w:rsidRPr="00FA3E58">
        <w:rPr>
          <w:rFonts w:ascii="Arial" w:hAnsi="Arial" w:cs="Arial" w:hint="eastAsia"/>
          <w:color w:val="00B0F0"/>
        </w:rPr>
        <w:t xml:space="preserve"> risk factor. In details, </w:t>
      </w:r>
      <w:r w:rsidR="00AE500A" w:rsidRPr="00FA3E58">
        <w:rPr>
          <w:rFonts w:ascii="Arial" w:hAnsi="Arial" w:cs="Arial" w:hint="eastAsia"/>
          <w:color w:val="00B0F0"/>
        </w:rPr>
        <w:t xml:space="preserve">there were three models, Model 1 (only using microarray data), Model 2 (using microarray data, clinical data and protein data), Model 3 (clinical data and protein data), were tested. </w:t>
      </w:r>
      <w:r w:rsidR="00920E4D" w:rsidRPr="00FA3E58">
        <w:rPr>
          <w:rFonts w:ascii="Arial" w:hAnsi="Arial" w:cs="Arial" w:hint="eastAsia"/>
          <w:color w:val="00B0F0"/>
        </w:rPr>
        <w:t xml:space="preserve">The prediction error curves in Model 1 showed that microarray data can markedly improve the prediction accuracy over Model 3 that used only clinical and protein data. And Model 2 is </w:t>
      </w:r>
      <w:r w:rsidR="00920E4D" w:rsidRPr="00FA3E58">
        <w:rPr>
          <w:rFonts w:ascii="Arial" w:hAnsi="Arial" w:cs="Arial"/>
          <w:color w:val="00B0F0"/>
        </w:rPr>
        <w:t>slightly</w:t>
      </w:r>
      <w:r w:rsidR="00920E4D" w:rsidRPr="00FA3E58">
        <w:rPr>
          <w:rFonts w:ascii="Arial" w:hAnsi="Arial" w:cs="Arial" w:hint="eastAsia"/>
          <w:color w:val="00B0F0"/>
        </w:rPr>
        <w:t xml:space="preserve"> better than Model </w:t>
      </w:r>
      <w:proofErr w:type="gramStart"/>
      <w:r w:rsidR="00920E4D" w:rsidRPr="00FA3E58">
        <w:rPr>
          <w:rFonts w:ascii="Arial" w:hAnsi="Arial" w:cs="Arial" w:hint="eastAsia"/>
          <w:color w:val="00B0F0"/>
        </w:rPr>
        <w:t>1,</w:t>
      </w:r>
      <w:proofErr w:type="gramEnd"/>
      <w:r w:rsidR="00920E4D" w:rsidRPr="00FA3E58">
        <w:rPr>
          <w:rFonts w:ascii="Arial" w:hAnsi="Arial" w:cs="Arial" w:hint="eastAsia"/>
          <w:color w:val="00B0F0"/>
        </w:rPr>
        <w:t xml:space="preserve"> both models have similar performance </w:t>
      </w:r>
      <w:r w:rsidR="00920E4D" w:rsidRPr="00FA3E58">
        <w:rPr>
          <w:rFonts w:ascii="Arial" w:hAnsi="Arial" w:cs="Arial"/>
          <w:color w:val="00B0F0"/>
        </w:rPr>
        <w:t>with</w:t>
      </w:r>
      <w:r w:rsidR="00920E4D" w:rsidRPr="00FA3E58">
        <w:rPr>
          <w:rFonts w:ascii="Arial" w:hAnsi="Arial" w:cs="Arial" w:hint="eastAsia"/>
          <w:color w:val="00B0F0"/>
        </w:rPr>
        <w:t xml:space="preserve"> 8% prediction error rate beyond 2 years of follow-up time.</w:t>
      </w:r>
      <w:r w:rsidRPr="00FA3E58">
        <w:rPr>
          <w:rFonts w:ascii="Arial" w:hAnsi="Arial" w:cs="Arial" w:hint="eastAsia"/>
          <w:color w:val="00B0F0"/>
        </w:rPr>
        <w:t xml:space="preserve"> </w:t>
      </w:r>
      <w:r w:rsidR="00AE500A" w:rsidRPr="00FA3E58">
        <w:rPr>
          <w:rFonts w:ascii="Arial" w:hAnsi="Arial" w:cs="Arial" w:hint="eastAsia"/>
          <w:color w:val="00B0F0"/>
        </w:rPr>
        <w:t xml:space="preserve">Overall, limitations of this methodology are two-folds: (1) it is expensive and special expertise is required for sample analysis and data analysis; (2) since sample quality is critical for this </w:t>
      </w:r>
      <w:r w:rsidR="00AE500A" w:rsidRPr="00FA3E58">
        <w:rPr>
          <w:rFonts w:ascii="Arial" w:hAnsi="Arial" w:cs="Arial"/>
          <w:color w:val="00B0F0"/>
        </w:rPr>
        <w:t>method</w:t>
      </w:r>
      <w:r w:rsidR="00AE500A" w:rsidRPr="00FA3E58">
        <w:rPr>
          <w:rFonts w:ascii="Arial" w:hAnsi="Arial" w:cs="Arial" w:hint="eastAsia"/>
          <w:color w:val="00B0F0"/>
        </w:rPr>
        <w:t xml:space="preserve">, </w:t>
      </w:r>
      <w:r w:rsidR="00AE500A" w:rsidRPr="00FA3E58">
        <w:rPr>
          <w:rFonts w:ascii="Arial" w:hAnsi="Arial" w:cs="Arial"/>
          <w:color w:val="00B0F0"/>
        </w:rPr>
        <w:t>clinical</w:t>
      </w:r>
      <w:r w:rsidR="00AE500A" w:rsidRPr="00FA3E58">
        <w:rPr>
          <w:rFonts w:ascii="Arial" w:hAnsi="Arial" w:cs="Arial" w:hint="eastAsia"/>
          <w:color w:val="00B0F0"/>
        </w:rPr>
        <w:t xml:space="preserve"> sampling, sample storage and processing will be a challenge to clinicians.</w:t>
      </w:r>
    </w:p>
    <w:p w:rsidR="00B63F80" w:rsidRPr="00FA3E58" w:rsidRDefault="00B63F80" w:rsidP="0062247F">
      <w:pPr>
        <w:spacing w:line="480" w:lineRule="auto"/>
        <w:ind w:firstLineChars="200" w:firstLine="440"/>
        <w:jc w:val="both"/>
        <w:rPr>
          <w:rFonts w:ascii="Arial" w:hAnsi="Arial" w:cs="Arial"/>
          <w:color w:val="00B0F0"/>
        </w:rPr>
      </w:pPr>
    </w:p>
    <w:p w:rsidR="00B63F80" w:rsidRPr="00FA3E58" w:rsidRDefault="00B63F80" w:rsidP="00B63F80">
      <w:pPr>
        <w:pStyle w:val="ListParagraph"/>
        <w:numPr>
          <w:ilvl w:val="0"/>
          <w:numId w:val="15"/>
        </w:numPr>
        <w:spacing w:line="480" w:lineRule="auto"/>
        <w:ind w:firstLineChars="0"/>
        <w:rPr>
          <w:rFonts w:ascii="Arial" w:hAnsi="Arial" w:cs="Arial"/>
          <w:color w:val="00B0F0"/>
          <w:sz w:val="22"/>
        </w:rPr>
      </w:pPr>
      <w:r w:rsidRPr="00FA3E58">
        <w:rPr>
          <w:rFonts w:ascii="Arial" w:hAnsi="Arial" w:cs="Arial"/>
          <w:color w:val="00B0F0"/>
          <w:sz w:val="22"/>
        </w:rPr>
        <w:t>Limitations of our method</w:t>
      </w:r>
    </w:p>
    <w:p w:rsidR="00B63F80" w:rsidRPr="00FA3E58" w:rsidRDefault="00B63F80" w:rsidP="00B63F80">
      <w:pPr>
        <w:spacing w:line="480" w:lineRule="auto"/>
        <w:ind w:firstLineChars="163" w:firstLine="359"/>
        <w:jc w:val="both"/>
        <w:rPr>
          <w:rFonts w:ascii="Arial" w:hAnsi="Arial" w:cs="Arial"/>
          <w:color w:val="00B0F0"/>
        </w:rPr>
      </w:pPr>
    </w:p>
    <w:p w:rsidR="00B63F80" w:rsidRPr="00FA3E58" w:rsidRDefault="00B63F80" w:rsidP="00B63F80">
      <w:pPr>
        <w:spacing w:line="480" w:lineRule="auto"/>
        <w:ind w:firstLineChars="163" w:firstLine="359"/>
        <w:jc w:val="both"/>
        <w:rPr>
          <w:rFonts w:ascii="Arial" w:hAnsi="Arial" w:cs="Arial"/>
          <w:color w:val="00B0F0"/>
        </w:rPr>
      </w:pPr>
    </w:p>
    <w:p w:rsidR="00A731BC" w:rsidRPr="00FA3E58" w:rsidRDefault="00A731BC" w:rsidP="00B63F80">
      <w:pPr>
        <w:spacing w:line="480" w:lineRule="auto"/>
        <w:ind w:firstLineChars="163" w:firstLine="359"/>
        <w:jc w:val="both"/>
        <w:rPr>
          <w:rFonts w:ascii="Arial" w:hAnsi="Arial" w:cs="Arial"/>
          <w:color w:val="00B0F0"/>
        </w:rPr>
      </w:pPr>
    </w:p>
    <w:p w:rsidR="00B63F80" w:rsidRPr="00FA3E58" w:rsidRDefault="00B63F80" w:rsidP="00B63F80">
      <w:pPr>
        <w:pStyle w:val="ListParagraph"/>
        <w:numPr>
          <w:ilvl w:val="0"/>
          <w:numId w:val="15"/>
        </w:numPr>
        <w:spacing w:line="480" w:lineRule="auto"/>
        <w:ind w:firstLineChars="0"/>
        <w:rPr>
          <w:rFonts w:ascii="Arial" w:hAnsi="Arial" w:cs="Arial"/>
          <w:color w:val="00B0F0"/>
          <w:sz w:val="22"/>
        </w:rPr>
      </w:pPr>
      <w:r w:rsidRPr="00FA3E58">
        <w:rPr>
          <w:rFonts w:ascii="Arial" w:hAnsi="Arial" w:cs="Arial"/>
          <w:color w:val="00B0F0"/>
          <w:sz w:val="22"/>
        </w:rPr>
        <w:t>Future perspectives:</w:t>
      </w:r>
    </w:p>
    <w:p w:rsidR="00B63F80" w:rsidRPr="00FA3E58" w:rsidRDefault="00B63F80" w:rsidP="00B63F80">
      <w:pPr>
        <w:pStyle w:val="ListParagraph"/>
        <w:numPr>
          <w:ilvl w:val="0"/>
          <w:numId w:val="12"/>
        </w:numPr>
        <w:spacing w:line="480" w:lineRule="auto"/>
        <w:ind w:firstLineChars="0"/>
        <w:rPr>
          <w:rFonts w:ascii="Arial" w:hAnsi="Arial" w:cs="Arial"/>
          <w:color w:val="00B0F0"/>
          <w:sz w:val="22"/>
        </w:rPr>
      </w:pPr>
      <w:r w:rsidRPr="00FA3E58">
        <w:rPr>
          <w:rFonts w:ascii="Arial" w:hAnsi="Arial" w:cs="Arial"/>
          <w:color w:val="00B0F0"/>
          <w:sz w:val="22"/>
        </w:rPr>
        <w:t xml:space="preserve">Parameters collected by </w:t>
      </w:r>
      <w:proofErr w:type="spellStart"/>
      <w:r w:rsidRPr="00FA3E58">
        <w:rPr>
          <w:rFonts w:ascii="Arial" w:hAnsi="Arial" w:cs="Arial"/>
          <w:color w:val="00B0F0"/>
          <w:sz w:val="22"/>
        </w:rPr>
        <w:t>exfoliative</w:t>
      </w:r>
      <w:proofErr w:type="spellEnd"/>
      <w:r w:rsidRPr="00FA3E58">
        <w:rPr>
          <w:rFonts w:ascii="Arial" w:hAnsi="Arial" w:cs="Arial"/>
          <w:color w:val="00B0F0"/>
          <w:sz w:val="22"/>
        </w:rPr>
        <w:t xml:space="preserve"> cytology other than DI</w:t>
      </w:r>
    </w:p>
    <w:p w:rsidR="00B63F80" w:rsidRPr="00FA3E58" w:rsidRDefault="00B63F80" w:rsidP="00B63F80">
      <w:pPr>
        <w:pStyle w:val="ListParagraph"/>
        <w:numPr>
          <w:ilvl w:val="0"/>
          <w:numId w:val="12"/>
        </w:numPr>
        <w:spacing w:line="480" w:lineRule="auto"/>
        <w:ind w:firstLineChars="0"/>
        <w:rPr>
          <w:rFonts w:ascii="Arial" w:hAnsi="Arial" w:cs="Arial"/>
          <w:color w:val="00B0F0"/>
          <w:sz w:val="22"/>
        </w:rPr>
      </w:pPr>
      <w:r w:rsidRPr="00FA3E58">
        <w:rPr>
          <w:rFonts w:ascii="Arial" w:hAnsi="Arial" w:cs="Arial"/>
          <w:color w:val="00B0F0"/>
          <w:sz w:val="22"/>
        </w:rPr>
        <w:t xml:space="preserve">In combination with other </w:t>
      </w:r>
      <w:proofErr w:type="gramStart"/>
      <w:r w:rsidRPr="00FA3E58">
        <w:rPr>
          <w:rFonts w:ascii="Arial" w:hAnsi="Arial" w:cs="Arial"/>
          <w:color w:val="00B0F0"/>
          <w:sz w:val="22"/>
        </w:rPr>
        <w:t>existing</w:t>
      </w:r>
      <w:proofErr w:type="gramEnd"/>
      <w:r w:rsidRPr="00FA3E58">
        <w:rPr>
          <w:rFonts w:ascii="Arial" w:hAnsi="Arial" w:cs="Arial"/>
          <w:color w:val="00B0F0"/>
          <w:sz w:val="22"/>
        </w:rPr>
        <w:t xml:space="preserve"> methods, according to visual inspection by clinicians, according to physic-chemical properties, according to molecular markers, in particular, genomics data obtained by </w:t>
      </w:r>
      <w:proofErr w:type="spellStart"/>
      <w:r w:rsidRPr="00FA3E58">
        <w:rPr>
          <w:rFonts w:ascii="Arial" w:hAnsi="Arial" w:cs="Arial"/>
          <w:color w:val="00B0F0"/>
          <w:sz w:val="22"/>
        </w:rPr>
        <w:t>NextGen</w:t>
      </w:r>
      <w:proofErr w:type="spellEnd"/>
      <w:r w:rsidRPr="00FA3E58">
        <w:rPr>
          <w:rFonts w:ascii="Arial" w:hAnsi="Arial" w:cs="Arial"/>
          <w:color w:val="00B0F0"/>
          <w:sz w:val="22"/>
        </w:rPr>
        <w:t xml:space="preserve"> sequencing etc.</w:t>
      </w:r>
    </w:p>
    <w:p w:rsidR="00B63F80" w:rsidRPr="00FA3E58" w:rsidRDefault="00B63F80" w:rsidP="0062247F">
      <w:pPr>
        <w:spacing w:line="480" w:lineRule="auto"/>
        <w:ind w:firstLineChars="200" w:firstLine="440"/>
        <w:jc w:val="both"/>
        <w:rPr>
          <w:rFonts w:ascii="Arial" w:hAnsi="Arial" w:cs="Arial"/>
          <w:color w:val="00B0F0"/>
        </w:rPr>
      </w:pPr>
    </w:p>
    <w:p w:rsidR="00672578" w:rsidRPr="00FA3E58" w:rsidRDefault="00672578" w:rsidP="0062247F">
      <w:pPr>
        <w:spacing w:line="480" w:lineRule="auto"/>
        <w:ind w:firstLineChars="200" w:firstLine="440"/>
        <w:jc w:val="both"/>
        <w:rPr>
          <w:rFonts w:ascii="Arial" w:hAnsi="Arial" w:cs="Arial"/>
          <w:color w:val="00B0F0"/>
        </w:rPr>
      </w:pPr>
      <w:r w:rsidRPr="00FA3E58">
        <w:rPr>
          <w:rFonts w:ascii="Arial" w:hAnsi="Arial" w:cs="Arial" w:hint="eastAsia"/>
          <w:color w:val="00B0F0"/>
        </w:rPr>
        <w:t xml:space="preserve">There are several useful parameters collected by </w:t>
      </w:r>
      <w:proofErr w:type="spellStart"/>
      <w:r w:rsidRPr="00FA3E58">
        <w:rPr>
          <w:rFonts w:ascii="Arial" w:hAnsi="Arial" w:cs="Arial" w:hint="eastAsia"/>
          <w:color w:val="00B0F0"/>
        </w:rPr>
        <w:t>exfoliative</w:t>
      </w:r>
      <w:proofErr w:type="spellEnd"/>
      <w:r w:rsidRPr="00FA3E58">
        <w:rPr>
          <w:rFonts w:ascii="Arial" w:hAnsi="Arial" w:cs="Arial" w:hint="eastAsia"/>
          <w:color w:val="00B0F0"/>
        </w:rPr>
        <w:t xml:space="preserve"> cytology besides DI value. In our study only used DI value as the parameter for model construction. Be </w:t>
      </w:r>
      <w:proofErr w:type="gramStart"/>
      <w:r w:rsidRPr="00FA3E58">
        <w:rPr>
          <w:rFonts w:ascii="Arial" w:hAnsi="Arial" w:cs="Arial" w:hint="eastAsia"/>
          <w:color w:val="00B0F0"/>
        </w:rPr>
        <w:t>believe</w:t>
      </w:r>
      <w:proofErr w:type="gramEnd"/>
      <w:r w:rsidRPr="00FA3E58">
        <w:rPr>
          <w:rFonts w:ascii="Arial" w:hAnsi="Arial" w:cs="Arial" w:hint="eastAsia"/>
          <w:color w:val="00B0F0"/>
        </w:rPr>
        <w:t xml:space="preserve"> if other parameters are taken into consideration, the performance of this model may be </w:t>
      </w:r>
      <w:r w:rsidRPr="00FA3E58">
        <w:rPr>
          <w:rFonts w:ascii="Arial" w:hAnsi="Arial" w:cs="Arial"/>
          <w:color w:val="00B0F0"/>
        </w:rPr>
        <w:t>further</w:t>
      </w:r>
      <w:r w:rsidRPr="00FA3E58">
        <w:rPr>
          <w:rFonts w:ascii="Arial" w:hAnsi="Arial" w:cs="Arial" w:hint="eastAsia"/>
          <w:color w:val="00B0F0"/>
        </w:rPr>
        <w:t xml:space="preserve"> improved. On the other hand, i</w:t>
      </w:r>
      <w:r w:rsidRPr="00FA3E58">
        <w:rPr>
          <w:rFonts w:ascii="Arial" w:hAnsi="Arial" w:cs="Arial"/>
          <w:color w:val="00B0F0"/>
        </w:rPr>
        <w:t>n combination with other existing methods, according to visual inspection by clinicians, physic-chemical properties</w:t>
      </w:r>
      <w:r w:rsidRPr="00FA3E58">
        <w:rPr>
          <w:rFonts w:ascii="Arial" w:hAnsi="Arial" w:cs="Arial" w:hint="eastAsia"/>
          <w:color w:val="00B0F0"/>
        </w:rPr>
        <w:t xml:space="preserve"> and </w:t>
      </w:r>
      <w:r w:rsidRPr="00FA3E58">
        <w:rPr>
          <w:rFonts w:ascii="Arial" w:hAnsi="Arial" w:cs="Arial"/>
          <w:color w:val="00B0F0"/>
        </w:rPr>
        <w:t xml:space="preserve">molecular markers, </w:t>
      </w:r>
      <w:r w:rsidRPr="00FA3E58">
        <w:rPr>
          <w:rFonts w:ascii="Arial" w:hAnsi="Arial" w:cs="Arial" w:hint="eastAsia"/>
          <w:color w:val="00B0F0"/>
        </w:rPr>
        <w:t>especially</w:t>
      </w:r>
      <w:r w:rsidRPr="00FA3E58">
        <w:rPr>
          <w:rFonts w:ascii="Arial" w:hAnsi="Arial" w:cs="Arial"/>
          <w:color w:val="00B0F0"/>
        </w:rPr>
        <w:t xml:space="preserve">, genomics data obtained by </w:t>
      </w:r>
      <w:r w:rsidR="00D8656D" w:rsidRPr="00FA3E58">
        <w:rPr>
          <w:rFonts w:ascii="Arial" w:hAnsi="Arial" w:cs="Arial" w:hint="eastAsia"/>
          <w:color w:val="00B0F0"/>
        </w:rPr>
        <w:t xml:space="preserve">the multiplexed, high-throughput </w:t>
      </w:r>
      <w:proofErr w:type="spellStart"/>
      <w:r w:rsidRPr="00FA3E58">
        <w:rPr>
          <w:rFonts w:ascii="Arial" w:hAnsi="Arial" w:cs="Arial"/>
          <w:color w:val="00B0F0"/>
        </w:rPr>
        <w:t>NextGen</w:t>
      </w:r>
      <w:proofErr w:type="spellEnd"/>
      <w:r w:rsidRPr="00FA3E58">
        <w:rPr>
          <w:rFonts w:ascii="Arial" w:hAnsi="Arial" w:cs="Arial"/>
          <w:color w:val="00B0F0"/>
        </w:rPr>
        <w:t xml:space="preserve"> sequencing</w:t>
      </w:r>
      <w:r w:rsidR="000A0789" w:rsidRPr="00FA3E58">
        <w:rPr>
          <w:rFonts w:ascii="Arial" w:hAnsi="Arial" w:cs="Arial" w:hint="eastAsia"/>
          <w:color w:val="00B0F0"/>
        </w:rPr>
        <w:t xml:space="preserve"> </w:t>
      </w:r>
      <w:r w:rsidR="00EE4021" w:rsidRPr="00FA3E58">
        <w:rPr>
          <w:rFonts w:ascii="Arial" w:hAnsi="Arial" w:cs="Arial"/>
          <w:color w:val="00B0F0"/>
        </w:rPr>
        <w:fldChar w:fldCharType="begin">
          <w:fldData xml:space="preserve">PEVuZE5vdGU+PENpdGU+PEF1dGhvcj5KZWNrPC9BdXRob3I+PFllYXI+MjAxNDwvWWVhcj48UmVj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</w:fldData>
        </w:fldChar>
      </w:r>
      <w:r w:rsidR="00ED4DE6" w:rsidRPr="00FA3E58">
        <w:rPr>
          <w:rFonts w:ascii="Arial" w:hAnsi="Arial" w:cs="Arial"/>
          <w:color w:val="00B0F0"/>
        </w:rPr>
        <w:instrText xml:space="preserve"> ADDIN EN.CITE </w:instrText>
      </w:r>
      <w:r w:rsidR="00EE4021" w:rsidRPr="00FA3E58">
        <w:rPr>
          <w:rFonts w:ascii="Arial" w:hAnsi="Arial" w:cs="Arial"/>
          <w:color w:val="00B0F0"/>
        </w:rPr>
        <w:fldChar w:fldCharType="begin">
          <w:fldData xml:space="preserve">PEVuZE5vdGU+PENpdGU+PEF1dGhvcj5KZWNrPC9BdXRob3I+PFllYXI+MjAxNDwvWWVhcj48UmVj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</w:fldData>
        </w:fldChar>
      </w:r>
      <w:r w:rsidR="00ED4DE6" w:rsidRPr="00FA3E58">
        <w:rPr>
          <w:rFonts w:ascii="Arial" w:hAnsi="Arial" w:cs="Arial"/>
          <w:color w:val="00B0F0"/>
        </w:rPr>
        <w:instrText xml:space="preserve"> ADDIN EN.CITE.DATA </w:instrText>
      </w:r>
      <w:r w:rsidR="00EE4021" w:rsidRPr="00FA3E58">
        <w:rPr>
          <w:rFonts w:ascii="Arial" w:hAnsi="Arial" w:cs="Arial"/>
          <w:color w:val="00B0F0"/>
        </w:rPr>
      </w:r>
      <w:r w:rsidR="00EE4021" w:rsidRPr="00FA3E58">
        <w:rPr>
          <w:rFonts w:ascii="Arial" w:hAnsi="Arial" w:cs="Arial"/>
          <w:color w:val="00B0F0"/>
        </w:rPr>
        <w:fldChar w:fldCharType="end"/>
      </w:r>
      <w:r w:rsidR="00EE4021" w:rsidRPr="00FA3E58">
        <w:rPr>
          <w:rFonts w:ascii="Arial" w:hAnsi="Arial" w:cs="Arial"/>
          <w:color w:val="00B0F0"/>
        </w:rPr>
      </w:r>
      <w:r w:rsidR="00EE4021" w:rsidRPr="00FA3E58">
        <w:rPr>
          <w:rFonts w:ascii="Arial" w:hAnsi="Arial" w:cs="Arial"/>
          <w:color w:val="00B0F0"/>
        </w:rPr>
        <w:fldChar w:fldCharType="separate"/>
      </w:r>
      <w:r w:rsidR="00ED4DE6" w:rsidRPr="00FA3E58">
        <w:rPr>
          <w:rFonts w:ascii="Arial" w:hAnsi="Arial" w:cs="Arial"/>
          <w:color w:val="00B0F0"/>
        </w:rPr>
        <w:t>[39,40]</w:t>
      </w:r>
      <w:r w:rsidR="00EE4021" w:rsidRPr="00FA3E58">
        <w:rPr>
          <w:rFonts w:ascii="Arial" w:hAnsi="Arial" w:cs="Arial"/>
          <w:color w:val="00B0F0"/>
        </w:rPr>
        <w:fldChar w:fldCharType="end"/>
      </w:r>
      <w:r w:rsidRPr="00FA3E58">
        <w:rPr>
          <w:rFonts w:ascii="Arial" w:hAnsi="Arial" w:cs="Arial" w:hint="eastAsia"/>
          <w:color w:val="00B0F0"/>
        </w:rPr>
        <w:t xml:space="preserve">, this model may be improved better. </w:t>
      </w:r>
    </w:p>
    <w:p w:rsidR="003162D2" w:rsidRPr="00FA3E58" w:rsidRDefault="00E51B95" w:rsidP="0062247F">
      <w:pPr>
        <w:spacing w:line="480" w:lineRule="auto"/>
        <w:ind w:firstLineChars="200" w:firstLine="440"/>
        <w:jc w:val="both"/>
        <w:rPr>
          <w:rFonts w:ascii="Arial" w:hAnsi="Arial" w:cs="Arial"/>
          <w:color w:val="00B0F0"/>
        </w:rPr>
      </w:pPr>
      <w:r w:rsidRPr="00FA3E58">
        <w:rPr>
          <w:rFonts w:ascii="Arial" w:hAnsi="Arial" w:cs="Arial" w:hint="eastAsia"/>
          <w:color w:val="00B0F0"/>
        </w:rPr>
        <w:t xml:space="preserve">In conclusion, </w:t>
      </w:r>
      <w:proofErr w:type="spellStart"/>
      <w:r w:rsidRPr="00FA3E58">
        <w:rPr>
          <w:rFonts w:ascii="Arial" w:hAnsi="Arial" w:cs="Arial" w:hint="eastAsia"/>
          <w:color w:val="00B0F0"/>
        </w:rPr>
        <w:t>exfoliative</w:t>
      </w:r>
      <w:proofErr w:type="spellEnd"/>
      <w:r w:rsidRPr="00FA3E58">
        <w:rPr>
          <w:rFonts w:ascii="Arial" w:hAnsi="Arial" w:cs="Arial" w:hint="eastAsia"/>
          <w:color w:val="00B0F0"/>
        </w:rPr>
        <w:t xml:space="preserve"> cytology in combination with </w:t>
      </w:r>
      <w:proofErr w:type="spellStart"/>
      <w:r w:rsidRPr="00FA3E58">
        <w:rPr>
          <w:rFonts w:ascii="Arial" w:hAnsi="Arial" w:cs="Arial"/>
          <w:color w:val="00B0F0"/>
        </w:rPr>
        <w:t>EdTAR</w:t>
      </w:r>
      <w:proofErr w:type="spellEnd"/>
      <w:r w:rsidRPr="00FA3E58">
        <w:rPr>
          <w:rFonts w:ascii="Arial" w:hAnsi="Arial" w:cs="Arial" w:hint="eastAsia"/>
          <w:color w:val="00B0F0"/>
        </w:rPr>
        <w:t xml:space="preserve"> and OCRI is a potentially good method for quantitative risk stratification of OLK patients. It may be used for the follow-up large clinically suspicious OLK lesions to find </w:t>
      </w:r>
      <w:r w:rsidRPr="00FA3E58">
        <w:rPr>
          <w:rFonts w:ascii="Arial" w:hAnsi="Arial" w:cs="Arial"/>
          <w:color w:val="00B0F0"/>
        </w:rPr>
        <w:t>early</w:t>
      </w:r>
      <w:r w:rsidRPr="00FA3E58">
        <w:rPr>
          <w:rFonts w:ascii="Arial" w:hAnsi="Arial" w:cs="Arial" w:hint="eastAsia"/>
          <w:color w:val="00B0F0"/>
        </w:rPr>
        <w:t xml:space="preserve"> stage oral cancer. </w:t>
      </w:r>
    </w:p>
    <w:p w:rsidR="00943170" w:rsidRPr="00FA3E58" w:rsidRDefault="00943170" w:rsidP="00303E3C">
      <w:pPr>
        <w:pStyle w:val="ListParagraph"/>
        <w:spacing w:line="480" w:lineRule="auto"/>
        <w:ind w:left="360" w:firstLineChars="0" w:firstLine="0"/>
        <w:rPr>
          <w:rFonts w:ascii="Arial" w:hAnsi="Arial" w:cs="Arial"/>
          <w:color w:val="00B0F0"/>
          <w:sz w:val="22"/>
        </w:rPr>
      </w:pPr>
    </w:p>
    <w:p w:rsidR="00943170" w:rsidRPr="00943170" w:rsidRDefault="00943170" w:rsidP="00303E3C">
      <w:pPr>
        <w:spacing w:line="480" w:lineRule="auto"/>
        <w:jc w:val="both"/>
        <w:rPr>
          <w:rFonts w:ascii="Arial" w:hAnsi="Arial" w:cs="Arial"/>
        </w:rPr>
      </w:pPr>
    </w:p>
    <w:p w:rsidR="00AB5884" w:rsidRDefault="00AB5884">
      <w:pPr>
        <w:spacing w:after="0" w:line="240" w:lineRule="auto"/>
        <w:rPr>
          <w:rFonts w:ascii="Arial" w:hAnsi="Arial" w:cs="Arial"/>
        </w:rPr>
      </w:pPr>
      <w:r>
        <w:rPr>
          <w:rFonts w:ascii="Arial" w:hAnsi="Arial" w:cs="Arial"/>
        </w:rPr>
        <w:br w:type="page"/>
      </w:r>
    </w:p>
    <w:p w:rsidR="00943170" w:rsidRPr="00AB5884" w:rsidRDefault="00943170" w:rsidP="00303E3C">
      <w:pPr>
        <w:spacing w:line="480" w:lineRule="auto"/>
        <w:jc w:val="both"/>
        <w:rPr>
          <w:rFonts w:ascii="Arial" w:hAnsi="Arial" w:cs="Arial"/>
          <w:b/>
        </w:rPr>
      </w:pPr>
      <w:r w:rsidRPr="00AB5884">
        <w:rPr>
          <w:rFonts w:ascii="Arial" w:hAnsi="Arial" w:cs="Arial"/>
          <w:b/>
        </w:rPr>
        <w:t xml:space="preserve">Acknowledgement: </w:t>
      </w:r>
    </w:p>
    <w:p w:rsidR="00943170" w:rsidRPr="00943170" w:rsidRDefault="00686532" w:rsidP="00686532">
      <w:pPr>
        <w:spacing w:line="480" w:lineRule="auto"/>
        <w:ind w:firstLineChars="200" w:firstLine="440"/>
        <w:jc w:val="both"/>
        <w:rPr>
          <w:rFonts w:ascii="Arial" w:hAnsi="Arial" w:cs="Arial"/>
        </w:rPr>
      </w:pPr>
      <w:r>
        <w:rPr>
          <w:rFonts w:ascii="Arial" w:hAnsi="Arial" w:cs="Arial" w:hint="eastAsia"/>
        </w:rPr>
        <w:t xml:space="preserve">This article was </w:t>
      </w:r>
      <w:r w:rsidR="00B63F80">
        <w:rPr>
          <w:rFonts w:ascii="Arial" w:hAnsi="Arial" w:cs="Arial"/>
        </w:rPr>
        <w:t xml:space="preserve">partially </w:t>
      </w:r>
      <w:r>
        <w:rPr>
          <w:rFonts w:ascii="Arial" w:hAnsi="Arial" w:cs="Arial" w:hint="eastAsia"/>
        </w:rPr>
        <w:t>supported by Beijing Municipal Administration of Hospitals Key Medical Project (ZYLX201407) and a grant from National Natur</w:t>
      </w:r>
      <w:r w:rsidR="00B63F80">
        <w:rPr>
          <w:rFonts w:ascii="Arial" w:hAnsi="Arial" w:cs="Arial"/>
        </w:rPr>
        <w:t>al</w:t>
      </w:r>
      <w:r>
        <w:rPr>
          <w:rFonts w:ascii="Arial" w:hAnsi="Arial" w:cs="Arial" w:hint="eastAsia"/>
        </w:rPr>
        <w:t xml:space="preserve"> Science </w:t>
      </w:r>
      <w:r w:rsidR="00B63F80">
        <w:rPr>
          <w:rFonts w:ascii="Arial" w:hAnsi="Arial" w:cs="Arial"/>
        </w:rPr>
        <w:t>F</w:t>
      </w:r>
      <w:r>
        <w:rPr>
          <w:rFonts w:ascii="Arial" w:hAnsi="Arial" w:cs="Arial" w:hint="eastAsia"/>
        </w:rPr>
        <w:t xml:space="preserve">oundation </w:t>
      </w:r>
      <w:r w:rsidR="00B63F80">
        <w:rPr>
          <w:rFonts w:ascii="Arial" w:hAnsi="Arial" w:cs="Arial"/>
        </w:rPr>
        <w:t xml:space="preserve">of China </w:t>
      </w:r>
      <w:r>
        <w:rPr>
          <w:rFonts w:ascii="Arial" w:hAnsi="Arial" w:cs="Arial" w:hint="eastAsia"/>
        </w:rPr>
        <w:t>(81372897).</w:t>
      </w:r>
    </w:p>
    <w:p w:rsidR="00943170" w:rsidRPr="00943170" w:rsidRDefault="00943170" w:rsidP="00303E3C">
      <w:pPr>
        <w:pStyle w:val="ListParagraph"/>
        <w:spacing w:line="480" w:lineRule="auto"/>
        <w:ind w:left="360" w:firstLineChars="0" w:firstLine="0"/>
        <w:rPr>
          <w:rFonts w:ascii="Arial" w:hAnsi="Arial" w:cs="Arial"/>
          <w:sz w:val="22"/>
        </w:rPr>
      </w:pPr>
    </w:p>
    <w:p w:rsidR="00943170" w:rsidRPr="00943170" w:rsidRDefault="00943170" w:rsidP="00303E3C">
      <w:pPr>
        <w:spacing w:line="480" w:lineRule="auto"/>
        <w:jc w:val="both"/>
        <w:rPr>
          <w:rFonts w:ascii="Arial" w:hAnsi="Arial" w:cs="Arial"/>
        </w:rPr>
      </w:pPr>
      <w:r w:rsidRPr="00943170">
        <w:rPr>
          <w:rFonts w:ascii="Arial" w:hAnsi="Arial" w:cs="Arial"/>
        </w:rPr>
        <w:br w:type="page"/>
      </w:r>
    </w:p>
    <w:p w:rsidR="00AB5884" w:rsidRPr="00AB5884" w:rsidRDefault="00AB5884" w:rsidP="00AB5884">
      <w:pPr>
        <w:rPr>
          <w:rFonts w:ascii="Arial" w:hAnsi="Arial" w:cs="Arial"/>
        </w:rPr>
      </w:pPr>
      <w:proofErr w:type="gramStart"/>
      <w:r w:rsidRPr="00AB5884">
        <w:rPr>
          <w:rFonts w:ascii="Arial" w:hAnsi="Arial" w:cs="Arial"/>
        </w:rPr>
        <w:t>Table 1.</w:t>
      </w:r>
      <w:proofErr w:type="gramEnd"/>
      <w:r w:rsidRPr="00AB5884">
        <w:rPr>
          <w:rFonts w:ascii="Arial" w:hAnsi="Arial" w:cs="Arial"/>
        </w:rPr>
        <w:t xml:space="preserve"> General characteristics of normal subjects, OLK patients and OSCC patients</w:t>
      </w:r>
    </w:p>
    <w:tbl>
      <w:tblPr>
        <w:tblW w:w="7763" w:type="dxa"/>
        <w:jc w:val="center"/>
        <w:tblBorders>
          <w:top w:val="single" w:sz="4" w:space="0" w:color="000000"/>
          <w:bottom w:val="single" w:sz="4" w:space="0" w:color="000000"/>
          <w:insideH w:val="single" w:sz="4" w:space="0" w:color="000000"/>
        </w:tblBorders>
        <w:tblLayout w:type="fixed"/>
        <w:tblLook w:val="04A0" w:firstRow="1" w:lastRow="0" w:firstColumn="1" w:lastColumn="0" w:noHBand="0" w:noVBand="1"/>
      </w:tblPr>
      <w:tblGrid>
        <w:gridCol w:w="2660"/>
        <w:gridCol w:w="1701"/>
        <w:gridCol w:w="1701"/>
        <w:gridCol w:w="1701"/>
      </w:tblGrid>
      <w:tr w:rsidR="00AB5884" w:rsidRPr="00AB5884" w:rsidTr="00AB5884">
        <w:trPr>
          <w:jc w:val="center"/>
        </w:trPr>
        <w:tc>
          <w:tcPr>
            <w:tcW w:w="2660" w:type="dxa"/>
            <w:tcBorders>
              <w:bottom w:val="single" w:sz="4" w:space="0" w:color="000000"/>
            </w:tcBorders>
          </w:tcPr>
          <w:p w:rsidR="00AB5884" w:rsidRPr="00AB5884" w:rsidRDefault="00AB5884" w:rsidP="002E01B9">
            <w:pPr>
              <w:rPr>
                <w:rFonts w:ascii="Arial" w:hAnsi="Arial" w:cs="Arial"/>
              </w:rPr>
            </w:pP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Normal)</w:t>
            </w:r>
          </w:p>
          <w:p w:rsidR="00AB5884" w:rsidRPr="00AB5884" w:rsidRDefault="00AB5884" w:rsidP="002E01B9">
            <w:pPr>
              <w:jc w:val="center"/>
              <w:rPr>
                <w:rFonts w:ascii="Arial" w:hAnsi="Arial" w:cs="Arial"/>
              </w:rPr>
            </w:pPr>
            <w:r w:rsidRPr="00AB5884">
              <w:rPr>
                <w:rFonts w:ascii="Arial" w:hAnsi="Arial" w:cs="Arial"/>
              </w:rPr>
              <w:t>(n=102)</w:t>
            </w: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OLK</w:t>
            </w:r>
          </w:p>
          <w:p w:rsidR="00AB5884" w:rsidRPr="00AB5884" w:rsidRDefault="00AB5884" w:rsidP="002E01B9">
            <w:pPr>
              <w:jc w:val="center"/>
              <w:rPr>
                <w:rFonts w:ascii="Arial" w:hAnsi="Arial" w:cs="Arial"/>
              </w:rPr>
            </w:pPr>
            <w:r w:rsidRPr="00AB5884">
              <w:rPr>
                <w:rFonts w:ascii="Arial" w:hAnsi="Arial" w:cs="Arial"/>
              </w:rPr>
              <w:t>(n=82)</w:t>
            </w: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OSCC</w:t>
            </w:r>
          </w:p>
          <w:p w:rsidR="00AB5884" w:rsidRPr="00AB5884" w:rsidRDefault="00AB5884" w:rsidP="002E01B9">
            <w:pPr>
              <w:jc w:val="center"/>
              <w:rPr>
                <w:rFonts w:ascii="Arial" w:hAnsi="Arial" w:cs="Arial"/>
              </w:rPr>
            </w:pPr>
            <w:r w:rsidRPr="00AB5884">
              <w:rPr>
                <w:rFonts w:ascii="Arial" w:hAnsi="Arial" w:cs="Arial"/>
              </w:rPr>
              <w:t>(n=93)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Age (</w:t>
            </w:r>
            <w:proofErr w:type="spellStart"/>
            <w:r w:rsidRPr="00AB5884">
              <w:rPr>
                <w:rFonts w:ascii="Arial" w:hAnsi="Arial" w:cs="Arial"/>
              </w:rPr>
              <w:t>yr</w:t>
            </w:r>
            <w:proofErr w:type="spellEnd"/>
            <w:r w:rsidRPr="00AB5884">
              <w:rPr>
                <w:rFonts w:ascii="Arial" w:hAnsi="Arial" w:cs="Arial"/>
              </w:rPr>
              <w:t>)</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Mean ± SD</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44.00 ± 16.00</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58.16 ± 11.48</w:t>
            </w:r>
          </w:p>
        </w:tc>
        <w:tc>
          <w:tcPr>
            <w:tcW w:w="1701" w:type="dxa"/>
            <w:tcBorders>
              <w:top w:val="nil"/>
              <w:bottom w:val="nil"/>
            </w:tcBorders>
          </w:tcPr>
          <w:p w:rsidR="00AB5884" w:rsidRPr="00AB5884" w:rsidRDefault="00AB5884" w:rsidP="002E01B9">
            <w:pPr>
              <w:jc w:val="center"/>
              <w:rPr>
                <w:rFonts w:ascii="Arial" w:hAnsi="Arial" w:cs="Arial"/>
                <w:b/>
              </w:rPr>
            </w:pPr>
            <w:r w:rsidRPr="00AB5884">
              <w:rPr>
                <w:rFonts w:ascii="Arial" w:hAnsi="Arial" w:cs="Arial"/>
              </w:rPr>
              <w:t>61.70 ± 11.11</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Range</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22 - 80</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25 - 85</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21 - 83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Gender</w:t>
            </w:r>
          </w:p>
        </w:tc>
        <w:tc>
          <w:tcPr>
            <w:tcW w:w="1701" w:type="dxa"/>
            <w:tcBorders>
              <w:top w:val="nil"/>
              <w:bottom w:val="nil"/>
            </w:tcBorders>
          </w:tcPr>
          <w:p w:rsidR="00AB5884" w:rsidRPr="00AB5884" w:rsidRDefault="00AB5884" w:rsidP="002E01B9">
            <w:pPr>
              <w:jc w:val="center"/>
              <w:rPr>
                <w:rFonts w:ascii="Arial" w:hAnsi="Arial" w:cs="Arial"/>
                <w:color w:val="FF0000"/>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Male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46 (45.1)</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37 (45.1)</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45 (48.4)</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Female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56 (54.9)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45 (54.9)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48 (51.6)</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Site</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Tongue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28 (27.5)</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22 (26.8)</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41 (44.1)</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Gingival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15 (14.7)</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33 (40.2)</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27 (29.0)</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Other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59 (57,8)</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27 (32.9)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25 (26.9)</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Smoking</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Yes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32 (31.4)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(35.4)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31 (33.3)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No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70 (68.6</w:t>
            </w:r>
            <w:r w:rsidRPr="00AB5884">
              <w:rPr>
                <w:rFonts w:ascii="Arial" w:hAnsi="Arial" w:cs="Arial"/>
              </w:rPr>
              <w:t>）</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53 (64.6)</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62 (66.7)</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Drinking</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Yes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(28.4)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19 (23.2)</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(31.2)</w:t>
            </w:r>
          </w:p>
        </w:tc>
      </w:tr>
      <w:tr w:rsidR="00AB5884" w:rsidRPr="00AB5884" w:rsidTr="00AB5884">
        <w:trPr>
          <w:jc w:val="center"/>
        </w:trPr>
        <w:tc>
          <w:tcPr>
            <w:tcW w:w="2660" w:type="dxa"/>
            <w:tcBorders>
              <w:top w:val="nil"/>
            </w:tcBorders>
          </w:tcPr>
          <w:p w:rsidR="00AB5884" w:rsidRPr="00AB5884" w:rsidRDefault="00AB5884" w:rsidP="002E01B9">
            <w:pPr>
              <w:rPr>
                <w:rFonts w:ascii="Arial" w:hAnsi="Arial" w:cs="Arial"/>
              </w:rPr>
            </w:pPr>
            <w:r w:rsidRPr="00AB5884">
              <w:rPr>
                <w:rFonts w:ascii="Arial" w:hAnsi="Arial" w:cs="Arial"/>
              </w:rPr>
              <w:t xml:space="preserve">  No (%)</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73 (71.6)</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63 (76.8)</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64 (68.8)</w:t>
            </w:r>
          </w:p>
        </w:tc>
      </w:tr>
    </w:tbl>
    <w:p w:rsidR="00AB5884" w:rsidRPr="00AB5884" w:rsidRDefault="00AB5884" w:rsidP="00AB5884">
      <w:pPr>
        <w:rPr>
          <w:rFonts w:ascii="Arial" w:hAnsi="Arial" w:cs="Arial"/>
        </w:rPr>
      </w:pPr>
    </w:p>
    <w:p w:rsidR="00AB5884" w:rsidRDefault="00AB5884" w:rsidP="00AB5884">
      <w:pPr>
        <w:rPr>
          <w:rFonts w:ascii="Arial" w:eastAsia="Arial Unicode MS" w:hAnsi="Arial" w:cs="Arial"/>
          <w:b/>
        </w:rPr>
      </w:pPr>
      <w:r>
        <w:rPr>
          <w:rFonts w:ascii="Arial" w:eastAsia="Arial Unicode MS" w:hAnsi="Arial" w:cs="Arial"/>
          <w:b/>
        </w:rPr>
        <w:br w:type="page"/>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t>Figure Legends</w:t>
      </w:r>
    </w:p>
    <w:p w:rsidR="00AB5884" w:rsidRPr="002F0330" w:rsidRDefault="00AB5884" w:rsidP="00AB5884">
      <w:pPr>
        <w:spacing w:line="480" w:lineRule="auto"/>
        <w:rPr>
          <w:rFonts w:ascii="Arial" w:eastAsia="Arial Unicode MS" w:hAnsi="Arial" w:cs="Arial"/>
          <w:b/>
        </w:rPr>
      </w:pPr>
      <w:proofErr w:type="gramStart"/>
      <w:r w:rsidRPr="002F0330">
        <w:rPr>
          <w:rFonts w:ascii="Arial" w:eastAsia="Arial Unicode MS" w:hAnsi="Arial" w:cs="Arial"/>
          <w:b/>
        </w:rPr>
        <w:t>Figure 1.</w:t>
      </w:r>
      <w:proofErr w:type="gramEnd"/>
      <w:r w:rsidRPr="002F0330">
        <w:rPr>
          <w:rFonts w:ascii="Arial" w:eastAsia="Arial Unicode MS" w:hAnsi="Arial" w:cs="Arial"/>
        </w:rPr>
        <w:t xml:space="preserve"> </w:t>
      </w:r>
      <w:r w:rsidRPr="002F0330">
        <w:rPr>
          <w:rFonts w:ascii="Arial" w:eastAsia="Arial Unicode MS" w:hAnsi="Arial" w:cs="Arial"/>
          <w:b/>
        </w:rPr>
        <w:t xml:space="preserve">Distribution of DNA contents in </w:t>
      </w:r>
      <w:proofErr w:type="spellStart"/>
      <w:r w:rsidRPr="002F0330">
        <w:rPr>
          <w:rFonts w:ascii="Arial" w:eastAsia="Arial Unicode MS" w:hAnsi="Arial" w:cs="Arial"/>
          <w:b/>
        </w:rPr>
        <w:t>exfoliative</w:t>
      </w:r>
      <w:proofErr w:type="spellEnd"/>
      <w:r w:rsidRPr="002F0330">
        <w:rPr>
          <w:rFonts w:ascii="Arial" w:eastAsia="Arial Unicode MS" w:hAnsi="Arial" w:cs="Arial"/>
          <w:b/>
        </w:rPr>
        <w:t xml:space="preserve"> cytology. </w:t>
      </w:r>
      <w:r w:rsidRPr="002F0330">
        <w:rPr>
          <w:rFonts w:ascii="Arial" w:eastAsia="Arial Unicode MS" w:hAnsi="Arial" w:cs="Arial"/>
        </w:rPr>
        <w:t>(A) Selected cells with abnormally high DI values (&gt;2.3). (B)</w:t>
      </w:r>
      <w:r w:rsidRPr="002F0330">
        <w:rPr>
          <w:rFonts w:ascii="Arial" w:eastAsia="Arial Unicode MS" w:hAnsi="Arial" w:cs="Arial"/>
          <w:b/>
        </w:rPr>
        <w:t xml:space="preserve"> </w:t>
      </w:r>
      <w:r w:rsidRPr="002F0330">
        <w:rPr>
          <w:rFonts w:ascii="Arial" w:eastAsia="Arial Unicode MS" w:hAnsi="Arial" w:cs="Arial"/>
        </w:rPr>
        <w:t xml:space="preserve">A scatter plot with y-axis as the area of nucleus and x-axis as DI value. (C) Distribution histogram of DI values of all nuclei. (D) Distribution histogram of DI values of the three cell populations after simulation from normal distribution, diploid cell population (red; µ=1.001, σ=0.19), </w:t>
      </w:r>
      <w:proofErr w:type="spellStart"/>
      <w:r w:rsidRPr="002F0330">
        <w:rPr>
          <w:rFonts w:ascii="Arial" w:eastAsia="Arial Unicode MS" w:hAnsi="Arial" w:cs="Arial"/>
        </w:rPr>
        <w:t>tetraploid</w:t>
      </w:r>
      <w:proofErr w:type="spellEnd"/>
      <w:r w:rsidRPr="002F0330">
        <w:rPr>
          <w:rFonts w:ascii="Arial" w:eastAsia="Arial Unicode MS" w:hAnsi="Arial" w:cs="Arial"/>
        </w:rPr>
        <w:t xml:space="preserve"> cell population (green; µ=2.002, σ=0.25) and aneuploidy cell population (blue; µ=2.300, σ=0.5). </w:t>
      </w:r>
      <w:proofErr w:type="gramStart"/>
      <w:r w:rsidRPr="002F0330">
        <w:rPr>
          <w:rFonts w:ascii="Arial" w:eastAsia="Arial Unicode MS" w:hAnsi="Arial" w:cs="Arial"/>
        </w:rPr>
        <w:t>When these three cell populations are merged at the ratio of 0.893:0.092:0.</w:t>
      </w:r>
      <w:r w:rsidR="00972AAD">
        <w:rPr>
          <w:rFonts w:ascii="Arial" w:eastAsia="Arial Unicode MS" w:hAnsi="Arial" w:cs="Arial"/>
        </w:rPr>
        <w:t>0</w:t>
      </w:r>
      <w:r w:rsidRPr="002F0330">
        <w:rPr>
          <w:rFonts w:ascii="Arial" w:eastAsia="Arial Unicode MS" w:hAnsi="Arial" w:cs="Arial"/>
        </w:rPr>
        <w:t>05, a composite distribution histogram (black) can be generated.</w:t>
      </w:r>
      <w:proofErr w:type="gramEnd"/>
    </w:p>
    <w:p w:rsidR="00AB5884" w:rsidRPr="002F0330" w:rsidRDefault="00AB5884" w:rsidP="00AB5884">
      <w:pPr>
        <w:spacing w:line="480" w:lineRule="auto"/>
        <w:rPr>
          <w:rFonts w:ascii="Arial" w:hAnsi="Arial" w:cs="Arial"/>
        </w:rPr>
      </w:pPr>
      <w:proofErr w:type="gramStart"/>
      <w:r w:rsidRPr="002F0330">
        <w:rPr>
          <w:rFonts w:ascii="Arial" w:eastAsia="Arial Unicode MS" w:hAnsi="Arial" w:cs="Arial"/>
          <w:b/>
        </w:rPr>
        <w:t>Figure 2.</w:t>
      </w:r>
      <w:proofErr w:type="gramEnd"/>
      <w:r w:rsidRPr="002F0330">
        <w:rPr>
          <w:rFonts w:ascii="Arial" w:eastAsia="Arial Unicode MS" w:hAnsi="Arial" w:cs="Arial"/>
          <w:b/>
        </w:rPr>
        <w:t xml:space="preserve"> Work flow of </w:t>
      </w:r>
      <w:r w:rsidRPr="002F0330">
        <w:rPr>
          <w:rFonts w:ascii="Arial" w:hAnsi="Arial" w:cs="Arial"/>
          <w:b/>
          <w:u w:val="single"/>
        </w:rPr>
        <w:t>e</w:t>
      </w:r>
      <w:r w:rsidRPr="002F0330">
        <w:rPr>
          <w:rFonts w:ascii="Arial" w:hAnsi="Arial" w:cs="Arial"/>
          <w:b/>
        </w:rPr>
        <w:t xml:space="preserve">xpert-guided </w:t>
      </w:r>
      <w:r w:rsidRPr="002F0330">
        <w:rPr>
          <w:rFonts w:ascii="Arial" w:hAnsi="Arial" w:cs="Arial"/>
          <w:b/>
          <w:u w:val="single"/>
        </w:rPr>
        <w:t>d</w:t>
      </w:r>
      <w:r w:rsidRPr="002F0330">
        <w:rPr>
          <w:rFonts w:ascii="Arial" w:hAnsi="Arial" w:cs="Arial"/>
          <w:b/>
        </w:rPr>
        <w:t xml:space="preserve">ata </w:t>
      </w:r>
      <w:r w:rsidRPr="002F0330">
        <w:rPr>
          <w:rFonts w:ascii="Arial" w:hAnsi="Arial" w:cs="Arial"/>
          <w:b/>
          <w:u w:val="single"/>
        </w:rPr>
        <w:t>t</w:t>
      </w:r>
      <w:r w:rsidRPr="002F0330">
        <w:rPr>
          <w:rFonts w:ascii="Arial" w:hAnsi="Arial" w:cs="Arial"/>
          <w:b/>
        </w:rPr>
        <w:t xml:space="preserve">ransformation </w:t>
      </w:r>
      <w:r w:rsidRPr="002F0330">
        <w:rPr>
          <w:rFonts w:ascii="Arial" w:hAnsi="Arial" w:cs="Arial"/>
          <w:b/>
          <w:u w:val="single"/>
        </w:rPr>
        <w:t>a</w:t>
      </w:r>
      <w:r w:rsidRPr="002F0330">
        <w:rPr>
          <w:rFonts w:ascii="Arial" w:hAnsi="Arial" w:cs="Arial"/>
          <w:b/>
        </w:rPr>
        <w:t xml:space="preserve">nd </w:t>
      </w:r>
      <w:r w:rsidRPr="002F0330">
        <w:rPr>
          <w:rFonts w:ascii="Arial" w:hAnsi="Arial" w:cs="Arial"/>
          <w:b/>
          <w:u w:val="single"/>
        </w:rPr>
        <w:t>r</w:t>
      </w:r>
      <w:r w:rsidRPr="002F0330">
        <w:rPr>
          <w:rFonts w:ascii="Arial" w:hAnsi="Arial" w:cs="Arial"/>
          <w:b/>
        </w:rPr>
        <w:t>econstruction (</w:t>
      </w:r>
      <w:proofErr w:type="spellStart"/>
      <w:r w:rsidRPr="002F0330">
        <w:rPr>
          <w:rFonts w:ascii="Arial" w:hAnsi="Arial" w:cs="Arial"/>
          <w:b/>
        </w:rPr>
        <w:t>EdTAR</w:t>
      </w:r>
      <w:proofErr w:type="spellEnd"/>
      <w:r w:rsidRPr="002F0330">
        <w:rPr>
          <w:rFonts w:ascii="Arial" w:hAnsi="Arial" w:cs="Arial"/>
          <w:b/>
        </w:rPr>
        <w:t xml:space="preserve">). </w:t>
      </w:r>
      <w:r w:rsidRPr="002F0330">
        <w:rPr>
          <w:rFonts w:ascii="Arial" w:hAnsi="Arial" w:cs="Arial"/>
        </w:rPr>
        <w:t>Starting with DI values</w:t>
      </w:r>
      <w:r>
        <w:rPr>
          <w:rFonts w:ascii="Arial" w:hAnsi="Arial" w:cs="Arial"/>
        </w:rPr>
        <w:t xml:space="preserve"> as the raw data</w:t>
      </w:r>
      <w:r w:rsidRPr="002F0330">
        <w:rPr>
          <w:rFonts w:ascii="Arial" w:hAnsi="Arial" w:cs="Arial"/>
        </w:rPr>
        <w:t xml:space="preserve">, </w:t>
      </w:r>
      <w:proofErr w:type="spellStart"/>
      <w:r w:rsidRPr="002F0330">
        <w:rPr>
          <w:rFonts w:ascii="Arial" w:hAnsi="Arial" w:cs="Arial"/>
        </w:rPr>
        <w:t>EdTAR</w:t>
      </w:r>
      <w:proofErr w:type="spellEnd"/>
      <w:r w:rsidRPr="002F0330">
        <w:rPr>
          <w:rFonts w:ascii="Arial" w:hAnsi="Arial" w:cs="Arial"/>
        </w:rPr>
        <w:t xml:space="preserve"> first identified candidate peaks of cell populations. Diploid cell population was extracted and further filtered if more than one population is detected. The same procedure was applied to extract the </w:t>
      </w:r>
      <w:proofErr w:type="spellStart"/>
      <w:r w:rsidRPr="002F0330">
        <w:rPr>
          <w:rFonts w:ascii="Arial" w:hAnsi="Arial" w:cs="Arial"/>
        </w:rPr>
        <w:t>tetraploid</w:t>
      </w:r>
      <w:proofErr w:type="spellEnd"/>
      <w:r w:rsidRPr="002F0330">
        <w:rPr>
          <w:rFonts w:ascii="Arial" w:hAnsi="Arial" w:cs="Arial"/>
        </w:rPr>
        <w:t xml:space="preserve"> cell population and thus the </w:t>
      </w:r>
      <w:proofErr w:type="spellStart"/>
      <w:r w:rsidRPr="002F0330">
        <w:rPr>
          <w:rFonts w:ascii="Arial" w:hAnsi="Arial" w:cs="Arial"/>
        </w:rPr>
        <w:t>aneuploid</w:t>
      </w:r>
      <w:proofErr w:type="spellEnd"/>
      <w:r w:rsidRPr="002F0330">
        <w:rPr>
          <w:rFonts w:ascii="Arial" w:hAnsi="Arial" w:cs="Arial"/>
        </w:rPr>
        <w:t xml:space="preserve"> cell population was isolated. Data of these three cell populations were reconstructed across a wide rage [0 – 8] using the discrete density at each interval. The newly constructed data was used for training the statistical model and calculation of the Oral Cancer Risk Index (OCRI). </w:t>
      </w:r>
    </w:p>
    <w:p w:rsidR="00AB5884" w:rsidRPr="002F0330" w:rsidRDefault="00AB5884" w:rsidP="00AB5884">
      <w:pPr>
        <w:spacing w:line="480" w:lineRule="auto"/>
        <w:rPr>
          <w:rFonts w:ascii="Arial" w:eastAsia="Arial Unicode MS" w:hAnsi="Arial" w:cs="Arial"/>
          <w:b/>
        </w:rPr>
      </w:pPr>
      <w:proofErr w:type="gramStart"/>
      <w:r w:rsidRPr="002F0330">
        <w:rPr>
          <w:rFonts w:ascii="Arial" w:eastAsia="Arial Unicode MS" w:hAnsi="Arial" w:cs="Arial"/>
          <w:b/>
        </w:rPr>
        <w:t>Figure 3.</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processing data of three samples with pathological diagnosis of normal (A-C), OLK (D-F), and OSCC (G-I).</w:t>
      </w:r>
      <w:proofErr w:type="gramEnd"/>
      <w:r w:rsidRPr="002F0330">
        <w:rPr>
          <w:rFonts w:ascii="Arial" w:hAnsi="Arial" w:cs="Arial"/>
          <w:b/>
        </w:rPr>
        <w:t xml:space="preserve"> </w:t>
      </w:r>
      <w:r w:rsidRPr="002F0330">
        <w:rPr>
          <w:rFonts w:ascii="Arial" w:hAnsi="Arial" w:cs="Arial"/>
        </w:rPr>
        <w:t xml:space="preserve">All density plots have x-axis as DI value and y-axis as density. Panel A, D and G showed density plots before data processing by </w:t>
      </w:r>
      <w:proofErr w:type="spellStart"/>
      <w:r w:rsidRPr="002F0330">
        <w:rPr>
          <w:rFonts w:ascii="Arial" w:hAnsi="Arial" w:cs="Arial"/>
        </w:rPr>
        <w:t>EdTAR</w:t>
      </w:r>
      <w:proofErr w:type="spellEnd"/>
      <w:r w:rsidRPr="002F0330">
        <w:rPr>
          <w:rFonts w:ascii="Arial" w:hAnsi="Arial" w:cs="Arial"/>
        </w:rPr>
        <w:t xml:space="preserve">. In Panel A, a major peek with a DI of 0.995 represents the diploid cell population, where another small peaks (DI = 0.594) was a minor population possibly due to image processing. In Panel D, a major peek with a DI of 0.798 represents the diploid cell population (3,590 cells). Other than this peak, four peaks with DI values of 1.25, 1.75, 2.22, and 2.74, were present. In Panel G, a major peek with a DI of 1.02 represents the diploid cell population, and a second peak with a DI of 1.79 represents the </w:t>
      </w:r>
      <w:proofErr w:type="spellStart"/>
      <w:r w:rsidRPr="002F0330">
        <w:rPr>
          <w:rFonts w:ascii="Arial" w:hAnsi="Arial" w:cs="Arial"/>
        </w:rPr>
        <w:t>tetraploid</w:t>
      </w:r>
      <w:proofErr w:type="spellEnd"/>
      <w:r w:rsidRPr="002F0330">
        <w:rPr>
          <w:rFonts w:ascii="Arial" w:hAnsi="Arial" w:cs="Arial"/>
        </w:rPr>
        <w:t xml:space="preserve"> cell population. Other than these two peaks, three peaks with DI values of 3.25, 3.57, and 3.99 were present, and were believed to represent the aneuploidy cell population. Panel B, E and H corresponding with Panel A, D and G respectively were three plots showing the net results of data processing by </w:t>
      </w:r>
      <w:proofErr w:type="spellStart"/>
      <w:r w:rsidRPr="002F0330">
        <w:rPr>
          <w:rFonts w:ascii="Arial" w:hAnsi="Arial" w:cs="Arial"/>
        </w:rPr>
        <w:t>EdTAR</w:t>
      </w:r>
      <w:proofErr w:type="spellEnd"/>
      <w:r w:rsidRPr="002F0330">
        <w:rPr>
          <w:rFonts w:ascii="Arial" w:hAnsi="Arial" w:cs="Arial"/>
        </w:rPr>
        <w:t xml:space="preserve">. Signals of the aneuploidy cell populations were amplified in Panel E and H. Panel C, F and I showed boxplots of newly constructed variables after data processing with </w:t>
      </w:r>
      <w:proofErr w:type="spellStart"/>
      <w:r w:rsidRPr="002F0330">
        <w:rPr>
          <w:rFonts w:ascii="Arial" w:hAnsi="Arial" w:cs="Arial"/>
        </w:rPr>
        <w:t>EdTAR</w:t>
      </w:r>
      <w:proofErr w:type="spellEnd"/>
      <w:r w:rsidRPr="002F0330">
        <w:rPr>
          <w:rFonts w:ascii="Arial" w:hAnsi="Arial" w:cs="Arial"/>
        </w:rPr>
        <w:t xml:space="preserve">. The x-axis indicated the new variables along a range of DI [0 – 8] and y-axis the boxplot of available values for each variable.  </w:t>
      </w:r>
    </w:p>
    <w:p w:rsidR="00AB5884" w:rsidRPr="002F0330" w:rsidRDefault="00AB5884" w:rsidP="00AB5884">
      <w:pPr>
        <w:spacing w:line="480" w:lineRule="auto"/>
        <w:rPr>
          <w:rFonts w:ascii="Arial" w:eastAsia="Arial Unicode MS" w:hAnsi="Arial" w:cs="Arial"/>
          <w:b/>
        </w:rPr>
      </w:pPr>
      <w:proofErr w:type="gramStart"/>
      <w:r w:rsidRPr="002F0330">
        <w:rPr>
          <w:rFonts w:ascii="Arial" w:eastAsia="Arial Unicode MS" w:hAnsi="Arial" w:cs="Arial"/>
          <w:b/>
        </w:rPr>
        <w:t>Figure 4.</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Assessment of statistical models.</w:t>
      </w:r>
      <w:proofErr w:type="gramEnd"/>
      <w:r w:rsidRPr="002F0330">
        <w:rPr>
          <w:rFonts w:ascii="Arial" w:hAnsi="Arial" w:cs="Arial"/>
          <w:b/>
        </w:rPr>
        <w:t xml:space="preserve"> </w:t>
      </w:r>
      <w:r w:rsidRPr="002F0330">
        <w:rPr>
          <w:rFonts w:ascii="Arial" w:hAnsi="Arial" w:cs="Arial"/>
        </w:rPr>
        <w:t xml:space="preserve">Seven models (SVM, RRF, PLR, NNET, KNN, and CART) were tested for their performance using three parameters, ROC, sensitivity and specificity. Each model was trained on the training data and tested on the testing data. Each boxplot showed the distribution of these three parameters (R caret package </w:t>
      </w:r>
      <w:hyperlink r:id="rId13" w:history="1">
        <w:r w:rsidRPr="002F0330">
          <w:rPr>
            <w:rStyle w:val="Hyperlink"/>
            <w:rFonts w:ascii="Arial" w:hAnsi="Arial" w:cs="Arial"/>
          </w:rPr>
          <w:t>http://cran.r-project.org/web/packages/caret/index.html</w:t>
        </w:r>
      </w:hyperlink>
      <w:r w:rsidRPr="002F0330">
        <w:rPr>
          <w:rFonts w:ascii="Arial" w:hAnsi="Arial" w:cs="Arial"/>
        </w:rPr>
        <w:t>).</w:t>
      </w:r>
    </w:p>
    <w:p w:rsidR="00AB5884" w:rsidRPr="002F0330" w:rsidRDefault="00AB5884" w:rsidP="00AB5884">
      <w:pPr>
        <w:spacing w:line="480" w:lineRule="auto"/>
        <w:rPr>
          <w:rFonts w:ascii="Arial" w:eastAsia="Arial Unicode MS" w:hAnsi="Arial" w:cs="Arial"/>
          <w:b/>
        </w:rPr>
      </w:pPr>
      <w:proofErr w:type="gramStart"/>
      <w:r w:rsidRPr="002F0330">
        <w:rPr>
          <w:rFonts w:ascii="Arial" w:eastAsia="Arial Unicode MS" w:hAnsi="Arial" w:cs="Arial"/>
          <w:b/>
        </w:rPr>
        <w:t>Figure 5.</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Calculation of Oral Cancer Risk Index (OCRI).</w:t>
      </w:r>
      <w:proofErr w:type="gramEnd"/>
      <w:r w:rsidRPr="002F0330">
        <w:rPr>
          <w:rFonts w:ascii="Arial" w:eastAsia="Arial Unicode MS" w:hAnsi="Arial" w:cs="Arial"/>
          <w:b/>
        </w:rPr>
        <w:t xml:space="preserve"> </w:t>
      </w:r>
      <w:r w:rsidRPr="002F0330">
        <w:rPr>
          <w:rFonts w:ascii="Arial" w:hAnsi="Arial" w:cs="Arial"/>
        </w:rPr>
        <w:t>OCRI was calculated for each case with known pathology. The y-axis showed the ORCI between 0 and 1, where 0 indicates the lowest risk of OSCC and 1 indicates the highest risk of OSCC.</w:t>
      </w:r>
    </w:p>
    <w:p w:rsidR="00AB5884" w:rsidRDefault="00AB5884" w:rsidP="00972AAD">
      <w:pPr>
        <w:spacing w:line="480" w:lineRule="auto"/>
        <w:rPr>
          <w:rFonts w:ascii="Arial" w:hAnsi="Arial" w:cs="Arial"/>
        </w:rPr>
      </w:pPr>
      <w:proofErr w:type="gramStart"/>
      <w:r w:rsidRPr="002F0330">
        <w:rPr>
          <w:rFonts w:ascii="Arial" w:hAnsi="Arial" w:cs="Arial"/>
          <w:b/>
        </w:rPr>
        <w:t>Figure 6.</w:t>
      </w:r>
      <w:proofErr w:type="gramEnd"/>
      <w:r w:rsidRPr="002F0330">
        <w:rPr>
          <w:rFonts w:ascii="Arial" w:hAnsi="Arial" w:cs="Arial"/>
          <w:b/>
        </w:rPr>
        <w:t xml:space="preserve"> </w:t>
      </w:r>
      <w:proofErr w:type="gramStart"/>
      <w:r w:rsidRPr="002F0330">
        <w:rPr>
          <w:rFonts w:ascii="Arial"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w:t>
      </w:r>
      <w:r>
        <w:rPr>
          <w:rFonts w:ascii="Arial" w:hAnsi="Arial" w:cs="Arial"/>
          <w:b/>
        </w:rPr>
        <w:t xml:space="preserve">clinical </w:t>
      </w:r>
      <w:r w:rsidRPr="002F0330">
        <w:rPr>
          <w:rFonts w:ascii="Arial" w:hAnsi="Arial" w:cs="Arial"/>
          <w:b/>
        </w:rPr>
        <w:t>follow-up of one patient (Case 128141).</w:t>
      </w:r>
      <w:proofErr w:type="gramEnd"/>
      <w:r w:rsidRPr="002F0330">
        <w:rPr>
          <w:rFonts w:ascii="Arial" w:hAnsi="Arial" w:cs="Arial"/>
        </w:rPr>
        <w:t xml:space="preserve"> </w:t>
      </w:r>
      <w:proofErr w:type="spellStart"/>
      <w:r>
        <w:rPr>
          <w:rFonts w:ascii="Arial" w:hAnsi="Arial" w:cs="Arial"/>
        </w:rPr>
        <w:t>E</w:t>
      </w:r>
      <w:r w:rsidRPr="002F0330">
        <w:rPr>
          <w:rFonts w:ascii="Arial" w:hAnsi="Arial" w:cs="Arial"/>
        </w:rPr>
        <w:t>xfoliative</w:t>
      </w:r>
      <w:proofErr w:type="spellEnd"/>
      <w:r w:rsidRPr="002F0330">
        <w:rPr>
          <w:rFonts w:ascii="Arial" w:hAnsi="Arial" w:cs="Arial"/>
        </w:rPr>
        <w:t xml:space="preserve"> cytology was performed</w:t>
      </w:r>
      <w:r>
        <w:rPr>
          <w:rFonts w:ascii="Arial" w:hAnsi="Arial" w:cs="Arial"/>
        </w:rPr>
        <w:t xml:space="preserve"> in April 2008 and</w:t>
      </w:r>
      <w:r w:rsidRPr="002F0330">
        <w:rPr>
          <w:rFonts w:ascii="Arial" w:hAnsi="Arial" w:cs="Arial"/>
        </w:rPr>
        <w:t xml:space="preserve"> </w:t>
      </w:r>
      <w:r>
        <w:rPr>
          <w:rFonts w:ascii="Arial" w:hAnsi="Arial" w:cs="Arial"/>
        </w:rPr>
        <w:t>a density plot of DI d</w:t>
      </w:r>
      <w:r w:rsidRPr="002F0330">
        <w:rPr>
          <w:rFonts w:ascii="Arial" w:hAnsi="Arial" w:cs="Arial"/>
        </w:rPr>
        <w:t xml:space="preserve">ata </w:t>
      </w:r>
      <w:r>
        <w:rPr>
          <w:rFonts w:ascii="Arial" w:hAnsi="Arial" w:cs="Arial"/>
        </w:rPr>
        <w:t>was generated</w:t>
      </w:r>
      <w:r>
        <w:rPr>
          <w:rFonts w:ascii="Arial" w:hAnsi="Arial" w:cs="Arial"/>
          <w:color w:val="FF0000"/>
        </w:rPr>
        <w:t xml:space="preserve"> </w:t>
      </w:r>
      <w:r w:rsidRPr="002F0330">
        <w:rPr>
          <w:rFonts w:ascii="Arial" w:hAnsi="Arial" w:cs="Arial"/>
        </w:rPr>
        <w:t>(A).</w:t>
      </w:r>
      <w:r>
        <w:rPr>
          <w:rFonts w:ascii="Arial" w:hAnsi="Arial" w:cs="Arial"/>
          <w:color w:val="FF0000"/>
        </w:rPr>
        <w:t xml:space="preserve"> </w:t>
      </w:r>
      <w:r>
        <w:rPr>
          <w:rFonts w:ascii="Arial" w:hAnsi="Arial" w:cs="Arial"/>
        </w:rPr>
        <w:t xml:space="preserve">With </w:t>
      </w:r>
      <w:proofErr w:type="spellStart"/>
      <w:r>
        <w:rPr>
          <w:rFonts w:ascii="Arial" w:hAnsi="Arial" w:cs="Arial"/>
        </w:rPr>
        <w:t>E</w:t>
      </w:r>
      <w:r w:rsidRPr="002F0330">
        <w:rPr>
          <w:rFonts w:ascii="Arial" w:hAnsi="Arial" w:cs="Arial"/>
        </w:rPr>
        <w:t>dTAR</w:t>
      </w:r>
      <w:proofErr w:type="spellEnd"/>
      <w:r>
        <w:rPr>
          <w:rFonts w:ascii="Arial" w:hAnsi="Arial" w:cs="Arial"/>
        </w:rPr>
        <w:t xml:space="preserve">, positive signals were relatively amplified and an </w:t>
      </w:r>
      <w:r w:rsidRPr="002F0330">
        <w:rPr>
          <w:rFonts w:ascii="Arial" w:hAnsi="Arial" w:cs="Arial"/>
        </w:rPr>
        <w:t xml:space="preserve">OCRI </w:t>
      </w:r>
      <w:r>
        <w:rPr>
          <w:rFonts w:ascii="Arial" w:hAnsi="Arial" w:cs="Arial"/>
        </w:rPr>
        <w:t>was calculated as</w:t>
      </w:r>
      <w:r w:rsidRPr="002F0330">
        <w:rPr>
          <w:rFonts w:ascii="Arial" w:hAnsi="Arial" w:cs="Arial"/>
        </w:rPr>
        <w:t xml:space="preserve"> 0.88</w:t>
      </w:r>
      <w:r>
        <w:rPr>
          <w:rFonts w:ascii="Arial" w:hAnsi="Arial" w:cs="Arial"/>
        </w:rPr>
        <w:t xml:space="preserve"> (B). Histopathology of biopsy</w:t>
      </w:r>
      <w:r w:rsidRPr="002F0330">
        <w:rPr>
          <w:rFonts w:ascii="Arial" w:hAnsi="Arial" w:cs="Arial"/>
        </w:rPr>
        <w:t xml:space="preserve"> </w:t>
      </w:r>
      <w:r>
        <w:rPr>
          <w:rFonts w:ascii="Arial" w:hAnsi="Arial" w:cs="Arial"/>
        </w:rPr>
        <w:t>showed m</w:t>
      </w:r>
      <w:r w:rsidRPr="002F0330">
        <w:rPr>
          <w:rFonts w:ascii="Arial" w:hAnsi="Arial" w:cs="Arial"/>
        </w:rPr>
        <w:t xml:space="preserve">ild dysplasia on </w:t>
      </w:r>
      <w:r>
        <w:rPr>
          <w:rFonts w:ascii="Arial" w:hAnsi="Arial" w:cs="Arial"/>
        </w:rPr>
        <w:t xml:space="preserve">H&amp;E stained section (C). </w:t>
      </w:r>
      <w:r w:rsidRPr="002F0330">
        <w:rPr>
          <w:rFonts w:ascii="Arial" w:hAnsi="Arial" w:cs="Arial"/>
        </w:rPr>
        <w:t xml:space="preserve">A tumor was observed </w:t>
      </w:r>
      <w:r>
        <w:rPr>
          <w:rFonts w:ascii="Arial" w:hAnsi="Arial" w:cs="Arial"/>
        </w:rPr>
        <w:t>i</w:t>
      </w:r>
      <w:r w:rsidRPr="002F0330">
        <w:rPr>
          <w:rFonts w:ascii="Arial" w:hAnsi="Arial" w:cs="Arial"/>
        </w:rPr>
        <w:t xml:space="preserve">n </w:t>
      </w:r>
      <w:r>
        <w:rPr>
          <w:rFonts w:ascii="Arial" w:hAnsi="Arial" w:cs="Arial"/>
        </w:rPr>
        <w:t>August 2011</w:t>
      </w:r>
      <w:r w:rsidR="00972AAD">
        <w:rPr>
          <w:rFonts w:ascii="Arial" w:hAnsi="Arial" w:cs="Arial"/>
        </w:rPr>
        <w:t xml:space="preserve"> with the</w:t>
      </w:r>
      <w:r>
        <w:rPr>
          <w:rFonts w:ascii="Arial" w:hAnsi="Arial" w:cs="Arial"/>
        </w:rPr>
        <w:t xml:space="preserve"> </w:t>
      </w:r>
      <w:proofErr w:type="spellStart"/>
      <w:r w:rsidR="00972AAD">
        <w:rPr>
          <w:rFonts w:ascii="Arial" w:hAnsi="Arial" w:cs="Arial"/>
        </w:rPr>
        <w:t>h</w:t>
      </w:r>
      <w:r w:rsidRPr="002F0330">
        <w:rPr>
          <w:rFonts w:ascii="Arial" w:hAnsi="Arial" w:cs="Arial"/>
        </w:rPr>
        <w:t>istopatholog</w:t>
      </w:r>
      <w:r w:rsidR="00972AAD">
        <w:rPr>
          <w:rFonts w:ascii="Arial" w:hAnsi="Arial" w:cs="Arial"/>
        </w:rPr>
        <w:t>ical</w:t>
      </w:r>
      <w:proofErr w:type="spellEnd"/>
      <w:r w:rsidRPr="002F0330">
        <w:rPr>
          <w:rFonts w:ascii="Arial" w:hAnsi="Arial" w:cs="Arial"/>
        </w:rPr>
        <w:t xml:space="preserve"> diagnosis of squamous cell carcinoma</w:t>
      </w:r>
      <w:r>
        <w:rPr>
          <w:rFonts w:ascii="Arial" w:hAnsi="Arial" w:cs="Arial"/>
        </w:rPr>
        <w:t xml:space="preserve"> (D)</w:t>
      </w:r>
      <w:r w:rsidRPr="002F0330">
        <w:rPr>
          <w:rFonts w:ascii="Arial" w:hAnsi="Arial" w:cs="Arial"/>
        </w:rPr>
        <w:t xml:space="preserve">. </w:t>
      </w:r>
      <w:r>
        <w:rPr>
          <w:rFonts w:ascii="Arial" w:hAnsi="Arial" w:cs="Arial"/>
        </w:rPr>
        <w:br w:type="page"/>
      </w:r>
    </w:p>
    <w:p w:rsidR="00ED4DE6" w:rsidRDefault="00943170" w:rsidP="00303E3C">
      <w:pPr>
        <w:spacing w:line="480" w:lineRule="auto"/>
        <w:jc w:val="both"/>
        <w:rPr>
          <w:rFonts w:ascii="Arial" w:hAnsi="Arial" w:cs="Arial"/>
        </w:rPr>
      </w:pPr>
      <w:r w:rsidRPr="00943170">
        <w:rPr>
          <w:rFonts w:ascii="Arial" w:hAnsi="Arial" w:cs="Arial"/>
        </w:rPr>
        <w:t>References</w:t>
      </w:r>
    </w:p>
    <w:p w:rsidR="00AB5884" w:rsidRDefault="00AB5884" w:rsidP="00AB5884">
      <w:pPr>
        <w:spacing w:after="0" w:line="240" w:lineRule="auto"/>
        <w:ind w:left="720" w:hanging="720"/>
        <w:rPr>
          <w:rFonts w:cs="Times New Roman"/>
          <w:noProof/>
          <w:color w:val="FF0000"/>
          <w:szCs w:val="24"/>
        </w:rPr>
      </w:pPr>
      <w:bookmarkStart w:id="32" w:name="_ENREF_1"/>
      <w:r w:rsidRPr="00AB5884">
        <w:rPr>
          <w:rFonts w:cs="Times New Roman"/>
          <w:noProof/>
          <w:color w:val="FF0000"/>
          <w:szCs w:val="24"/>
        </w:rPr>
        <w:t>Jianying’s references</w:t>
      </w:r>
    </w:p>
    <w:p w:rsidR="00972AAD" w:rsidRPr="00AB5884" w:rsidRDefault="00972AAD" w:rsidP="00AB5884">
      <w:pPr>
        <w:spacing w:after="0" w:line="240" w:lineRule="auto"/>
        <w:ind w:left="720" w:hanging="720"/>
        <w:rPr>
          <w:rFonts w:cs="Times New Roman"/>
          <w:noProof/>
          <w:color w:val="FF0000"/>
          <w:szCs w:val="24"/>
        </w:rPr>
      </w:pPr>
    </w:p>
    <w:bookmarkEnd w:id="32"/>
    <w:p w:rsidR="00AB5884" w:rsidRPr="00AB5884" w:rsidRDefault="00AB5884" w:rsidP="00AB5884">
      <w:pPr>
        <w:spacing w:after="0" w:line="240" w:lineRule="auto"/>
        <w:ind w:left="720" w:hanging="720"/>
        <w:rPr>
          <w:rFonts w:eastAsia="Calibri" w:cs="Times New Roman"/>
          <w:noProof/>
          <w:color w:val="FF0000"/>
          <w:szCs w:val="24"/>
          <w:lang w:eastAsia="en-US"/>
        </w:rPr>
      </w:pPr>
      <w:r w:rsidRPr="00AB5884">
        <w:rPr>
          <w:rFonts w:eastAsia="Calibri" w:cs="Times New Roman"/>
          <w:noProof/>
          <w:color w:val="FF0000"/>
          <w:szCs w:val="24"/>
          <w:lang w:eastAsia="en-US"/>
        </w:rPr>
        <w:t xml:space="preserve">Karatzoglou, A. S., Alex;  Hornik, Kurt;  and Zeileis, Achim (2004). "kernlab - An S4 Package for Kernel Methods in R. Journal of Statistical Software." </w:t>
      </w:r>
      <w:r w:rsidRPr="00AB5884">
        <w:rPr>
          <w:rFonts w:eastAsia="Calibri" w:cs="Times New Roman"/>
          <w:noProof/>
          <w:color w:val="FF0000"/>
          <w:szCs w:val="24"/>
          <w:u w:val="single"/>
          <w:lang w:eastAsia="en-US"/>
        </w:rPr>
        <w:t>Journal of Statistical Software</w:t>
      </w:r>
      <w:r w:rsidRPr="00AB5884">
        <w:rPr>
          <w:rFonts w:eastAsia="Calibri" w:cs="Times New Roman"/>
          <w:noProof/>
          <w:color w:val="FF0000"/>
          <w:szCs w:val="24"/>
          <w:lang w:eastAsia="en-US"/>
        </w:rPr>
        <w:t xml:space="preserve"> </w:t>
      </w:r>
      <w:r w:rsidRPr="00AB5884">
        <w:rPr>
          <w:rFonts w:eastAsia="Calibri" w:cs="Times New Roman"/>
          <w:b/>
          <w:noProof/>
          <w:color w:val="FF0000"/>
          <w:szCs w:val="24"/>
          <w:lang w:eastAsia="en-US"/>
        </w:rPr>
        <w:t>11</w:t>
      </w:r>
      <w:r w:rsidRPr="00AB5884">
        <w:rPr>
          <w:rFonts w:eastAsia="Calibri" w:cs="Times New Roman"/>
          <w:noProof/>
          <w:color w:val="FF0000"/>
          <w:szCs w:val="24"/>
          <w:lang w:eastAsia="en-US"/>
        </w:rPr>
        <w:t>(9): 1-20.</w:t>
      </w:r>
    </w:p>
    <w:p w:rsidR="00AB5884" w:rsidRPr="00AB5884" w:rsidRDefault="00AB5884" w:rsidP="00AB5884">
      <w:pPr>
        <w:spacing w:after="0" w:line="240" w:lineRule="auto"/>
        <w:ind w:left="720" w:hanging="720"/>
        <w:rPr>
          <w:rFonts w:eastAsia="Calibri" w:cs="Times New Roman"/>
          <w:noProof/>
          <w:color w:val="FF0000"/>
          <w:szCs w:val="24"/>
          <w:lang w:eastAsia="en-US"/>
        </w:rPr>
      </w:pPr>
      <w:bookmarkStart w:id="33" w:name="_ENREF_2"/>
      <w:r w:rsidRPr="00AB5884">
        <w:rPr>
          <w:rFonts w:eastAsia="Calibri" w:cs="Times New Roman"/>
          <w:noProof/>
          <w:color w:val="FF0000"/>
          <w:szCs w:val="24"/>
          <w:lang w:eastAsia="en-US"/>
        </w:rPr>
        <w:t xml:space="preserve">Kuhn, M. J., Kjell (2013). </w:t>
      </w:r>
      <w:r w:rsidRPr="00AB5884">
        <w:rPr>
          <w:rFonts w:eastAsia="Calibri" w:cs="Times New Roman"/>
          <w:noProof/>
          <w:color w:val="FF0000"/>
          <w:szCs w:val="24"/>
          <w:u w:val="single"/>
          <w:lang w:eastAsia="en-US"/>
        </w:rPr>
        <w:t>Applied Predictive Modeling</w:t>
      </w:r>
      <w:r w:rsidRPr="00AB5884">
        <w:rPr>
          <w:rFonts w:eastAsia="Calibri" w:cs="Times New Roman"/>
          <w:noProof/>
          <w:color w:val="FF0000"/>
          <w:szCs w:val="24"/>
          <w:lang w:eastAsia="en-US"/>
        </w:rPr>
        <w:t>, Springer New York Heidelberg Dordrecht.</w:t>
      </w:r>
      <w:bookmarkEnd w:id="33"/>
    </w:p>
    <w:p w:rsidR="00AB5884" w:rsidRPr="00AB5884" w:rsidRDefault="00AB5884" w:rsidP="00AB5884">
      <w:pPr>
        <w:spacing w:line="240" w:lineRule="auto"/>
        <w:ind w:left="720" w:hanging="720"/>
        <w:rPr>
          <w:rFonts w:eastAsia="Calibri" w:cs="Times New Roman"/>
          <w:noProof/>
          <w:color w:val="FF0000"/>
          <w:szCs w:val="24"/>
          <w:lang w:eastAsia="en-US"/>
        </w:rPr>
      </w:pPr>
      <w:bookmarkStart w:id="34" w:name="_ENREF_3"/>
      <w:r w:rsidRPr="00AB5884">
        <w:rPr>
          <w:rFonts w:eastAsia="Calibri" w:cs="Times New Roman"/>
          <w:noProof/>
          <w:color w:val="FF0000"/>
          <w:szCs w:val="24"/>
          <w:lang w:eastAsia="en-US"/>
        </w:rPr>
        <w:t>R_Core_Team (2014). " R: A language and environment for statistical computing."</w:t>
      </w:r>
      <w:bookmarkEnd w:id="34"/>
    </w:p>
    <w:p w:rsidR="00AB5884" w:rsidRDefault="00AB5884" w:rsidP="00303E3C">
      <w:pPr>
        <w:spacing w:line="480" w:lineRule="auto"/>
        <w:jc w:val="both"/>
        <w:rPr>
          <w:rFonts w:ascii="Arial" w:hAnsi="Arial" w:cs="Arial"/>
        </w:rPr>
      </w:pPr>
    </w:p>
    <w:p w:rsidR="00AB5884" w:rsidRDefault="00AB5884" w:rsidP="00303E3C">
      <w:pPr>
        <w:spacing w:line="480" w:lineRule="auto"/>
        <w:jc w:val="both"/>
        <w:rPr>
          <w:rFonts w:ascii="Arial" w:hAnsi="Arial" w:cs="Arial"/>
        </w:rPr>
      </w:pPr>
    </w:p>
    <w:p w:rsidR="00AB5884" w:rsidRDefault="00AB5884" w:rsidP="00303E3C">
      <w:pPr>
        <w:spacing w:line="480" w:lineRule="auto"/>
        <w:jc w:val="both"/>
        <w:rPr>
          <w:rFonts w:ascii="Arial" w:hAnsi="Arial" w:cs="Arial"/>
        </w:rPr>
      </w:pPr>
    </w:p>
    <w:p w:rsidR="00ED4DE6" w:rsidRPr="00ED4DE6" w:rsidRDefault="00EE4021" w:rsidP="00ED4DE6">
      <w:pPr>
        <w:spacing w:after="0" w:line="240" w:lineRule="auto"/>
        <w:ind w:left="720" w:hanging="720"/>
        <w:jc w:val="both"/>
        <w:rPr>
          <w:rFonts w:cs="Arial"/>
        </w:rPr>
      </w:pPr>
      <w:r>
        <w:rPr>
          <w:rFonts w:ascii="Arial" w:hAnsi="Arial" w:cs="Arial"/>
        </w:rPr>
        <w:fldChar w:fldCharType="begin"/>
      </w:r>
      <w:r w:rsidR="00ED4DE6">
        <w:rPr>
          <w:rFonts w:ascii="Arial" w:hAnsi="Arial" w:cs="Arial"/>
        </w:rPr>
        <w:instrText xml:space="preserve"> ADDIN EN.REFLIST </w:instrText>
      </w:r>
      <w:r>
        <w:rPr>
          <w:rFonts w:ascii="Arial" w:hAnsi="Arial" w:cs="Arial"/>
        </w:rPr>
        <w:fldChar w:fldCharType="separate"/>
      </w:r>
      <w:r w:rsidR="00ED4DE6" w:rsidRPr="00ED4DE6">
        <w:rPr>
          <w:rFonts w:cs="Arial"/>
        </w:rPr>
        <w:t>1. Siegel R, Ma J, Zou Z, Jemal A (2014) Cancer statistics, 2014. CA Cancer J Clin 64: 9-29.</w:t>
      </w:r>
    </w:p>
    <w:p w:rsidR="00ED4DE6" w:rsidRPr="00ED4DE6" w:rsidRDefault="00ED4DE6" w:rsidP="00ED4DE6">
      <w:pPr>
        <w:spacing w:after="0" w:line="240" w:lineRule="auto"/>
        <w:ind w:left="720" w:hanging="720"/>
        <w:jc w:val="both"/>
        <w:rPr>
          <w:rFonts w:cs="Arial"/>
        </w:rPr>
      </w:pPr>
      <w:r w:rsidRPr="00ED4DE6">
        <w:rPr>
          <w:rFonts w:cs="Arial"/>
        </w:rPr>
        <w:t>2. Warnakulasuriya S (2009) Global epidemiology of oral and oropharyngeal cancer. Oral Oncol 45: 309-316.</w:t>
      </w:r>
    </w:p>
    <w:p w:rsidR="00ED4DE6" w:rsidRPr="00ED4DE6" w:rsidRDefault="00ED4DE6" w:rsidP="00ED4DE6">
      <w:pPr>
        <w:spacing w:after="0" w:line="240" w:lineRule="auto"/>
        <w:ind w:left="720" w:hanging="720"/>
        <w:jc w:val="both"/>
        <w:rPr>
          <w:rFonts w:cs="Arial"/>
        </w:rPr>
      </w:pPr>
      <w:r w:rsidRPr="00ED4DE6">
        <w:rPr>
          <w:rFonts w:cs="Arial"/>
        </w:rPr>
        <w:t>3. Stelow EB, Mills SE (2005) Squamous cell carcinoma variants of the upper aerodigestive tract. Am J Clin Pathol 124 Suppl: S96-109.</w:t>
      </w:r>
    </w:p>
    <w:p w:rsidR="00ED4DE6" w:rsidRPr="00ED4DE6" w:rsidRDefault="00ED4DE6" w:rsidP="00ED4DE6">
      <w:pPr>
        <w:spacing w:after="0" w:line="240" w:lineRule="auto"/>
        <w:ind w:left="720" w:hanging="720"/>
        <w:jc w:val="both"/>
        <w:rPr>
          <w:rFonts w:cs="Arial"/>
        </w:rPr>
      </w:pPr>
      <w:r w:rsidRPr="00ED4DE6">
        <w:rPr>
          <w:rFonts w:cs="Arial"/>
        </w:rPr>
        <w:t>4. Silverman S, Jr. (2001) Demographics and occurrence of oral and pharyngeal cancers. The outcomes, the trends, the challenge. J Am Dent Assoc 132 Suppl: 7S-11S.</w:t>
      </w:r>
    </w:p>
    <w:p w:rsidR="00ED4DE6" w:rsidRPr="00ED4DE6" w:rsidRDefault="00ED4DE6" w:rsidP="00ED4DE6">
      <w:pPr>
        <w:spacing w:after="0" w:line="240" w:lineRule="auto"/>
        <w:ind w:left="720" w:hanging="720"/>
        <w:jc w:val="both"/>
        <w:rPr>
          <w:rFonts w:cs="Arial"/>
        </w:rPr>
      </w:pPr>
      <w:r w:rsidRPr="00ED4DE6">
        <w:rPr>
          <w:rFonts w:cs="Arial"/>
        </w:rPr>
        <w:t>5. Maraki D, Becker J, Boecking A (2004) Cytologic and DNA-cytometric very early diagnosis of oral cancer. J Oral Pathol Med 33: 398-404.</w:t>
      </w:r>
    </w:p>
    <w:p w:rsidR="00ED4DE6" w:rsidRPr="00ED4DE6" w:rsidRDefault="00ED4DE6" w:rsidP="00ED4DE6">
      <w:pPr>
        <w:spacing w:after="0" w:line="240" w:lineRule="auto"/>
        <w:ind w:left="720" w:hanging="720"/>
        <w:jc w:val="both"/>
        <w:rPr>
          <w:rFonts w:cs="Arial"/>
        </w:rPr>
      </w:pPr>
      <w:r w:rsidRPr="00ED4DE6">
        <w:rPr>
          <w:rFonts w:cs="Arial"/>
        </w:rPr>
        <w:t>6. Brouns ER, Baart JA, Bloemena E, Karagozoglu H, van der Waal I (2013) The relevance of uniform reporting in oral leukoplakia: definition, certainty factor and staging based on experience with 275 patients. Med Oral Patol Oral Cir Bucal 18: e19-26.</w:t>
      </w:r>
    </w:p>
    <w:p w:rsidR="00ED4DE6" w:rsidRPr="00ED4DE6" w:rsidRDefault="00ED4DE6" w:rsidP="00ED4DE6">
      <w:pPr>
        <w:spacing w:after="0" w:line="240" w:lineRule="auto"/>
        <w:ind w:left="720" w:hanging="720"/>
        <w:jc w:val="both"/>
        <w:rPr>
          <w:rFonts w:cs="Arial"/>
        </w:rPr>
      </w:pPr>
      <w:r w:rsidRPr="00ED4DE6">
        <w:rPr>
          <w:rFonts w:cs="Arial"/>
        </w:rPr>
        <w:t>7. Warnakulasuriya S, Johnson NW, van der Waal I (2007) Nomenclature and classification of potentially malignant disorders of the oral mucosa. J Oral Pathol Med 36: 575-580.</w:t>
      </w:r>
    </w:p>
    <w:p w:rsidR="00ED4DE6" w:rsidRPr="00ED4DE6" w:rsidRDefault="00ED4DE6" w:rsidP="00ED4DE6">
      <w:pPr>
        <w:spacing w:after="0" w:line="240" w:lineRule="auto"/>
        <w:ind w:left="720" w:hanging="720"/>
        <w:jc w:val="both"/>
        <w:rPr>
          <w:rFonts w:cs="Arial"/>
        </w:rPr>
      </w:pPr>
      <w:r w:rsidRPr="00ED4DE6">
        <w:rPr>
          <w:rFonts w:cs="Arial"/>
        </w:rPr>
        <w:t>8. Gupta PC, Mehta FS, Daftary DK, Pindborg JJ, Bhonsle RB, et al. (1980) Incidence rates of oral cancer and natural history of oral precancerous lesions in a 10-year follow-up study of Indian villagers. Community Dent Oral Epidemiol 8: 283-333.</w:t>
      </w:r>
    </w:p>
    <w:p w:rsidR="00ED4DE6" w:rsidRPr="00ED4DE6" w:rsidRDefault="00ED4DE6" w:rsidP="00ED4DE6">
      <w:pPr>
        <w:spacing w:after="0" w:line="240" w:lineRule="auto"/>
        <w:ind w:left="720" w:hanging="720"/>
        <w:jc w:val="both"/>
        <w:rPr>
          <w:rFonts w:cs="Arial"/>
        </w:rPr>
      </w:pPr>
      <w:r w:rsidRPr="00ED4DE6">
        <w:rPr>
          <w:rFonts w:cs="Arial"/>
        </w:rPr>
        <w:t>9. Nagao T, Ikeda N, Fukano H, Hashimoto S, Shimozato K, et al. (2005) Incidence rates for oral leukoplakia and lichen planus in a Japanese population. J Oral Pathol Med 34: 532-539.</w:t>
      </w:r>
    </w:p>
    <w:p w:rsidR="00ED4DE6" w:rsidRPr="00ED4DE6" w:rsidRDefault="00ED4DE6" w:rsidP="00ED4DE6">
      <w:pPr>
        <w:spacing w:after="0" w:line="240" w:lineRule="auto"/>
        <w:ind w:left="720" w:hanging="720"/>
        <w:jc w:val="both"/>
        <w:rPr>
          <w:rFonts w:cs="Arial"/>
        </w:rPr>
      </w:pPr>
      <w:r w:rsidRPr="00ED4DE6">
        <w:rPr>
          <w:rFonts w:cs="Arial"/>
        </w:rPr>
        <w:t>10. Vijayavel T, Aswath N (2013) Correlation between histological grading and ploidy status in potentially malignant disorders of the oral mucosa: A flow cytometric analysis. J Oral Maxillofac Pathol 17: 169-175.</w:t>
      </w:r>
    </w:p>
    <w:p w:rsidR="00ED4DE6" w:rsidRPr="00ED4DE6" w:rsidRDefault="00ED4DE6" w:rsidP="00ED4DE6">
      <w:pPr>
        <w:spacing w:after="0" w:line="240" w:lineRule="auto"/>
        <w:ind w:left="720" w:hanging="720"/>
        <w:jc w:val="both"/>
        <w:rPr>
          <w:rFonts w:cs="Arial"/>
        </w:rPr>
      </w:pPr>
      <w:r w:rsidRPr="00ED4DE6">
        <w:rPr>
          <w:rFonts w:cs="Arial"/>
        </w:rPr>
        <w:t>11. Lee JJ, Hung HC, Cheng SJ, Chen YJ, Chiang CP, et al. (2006) Carcinoma and dysplasia in oral leukoplakias in Taiwan: prevalence and risk factors. Oral Surg Oral Med Oral Pathol Oral Radiol Endod 101: 472-480.</w:t>
      </w:r>
    </w:p>
    <w:p w:rsidR="00ED4DE6" w:rsidRPr="00ED4DE6" w:rsidRDefault="00ED4DE6" w:rsidP="00ED4DE6">
      <w:pPr>
        <w:spacing w:after="0" w:line="240" w:lineRule="auto"/>
        <w:ind w:left="720" w:hanging="720"/>
        <w:jc w:val="both"/>
        <w:rPr>
          <w:rFonts w:cs="Arial"/>
        </w:rPr>
      </w:pPr>
      <w:r w:rsidRPr="00ED4DE6">
        <w:rPr>
          <w:rFonts w:cs="Arial"/>
        </w:rPr>
        <w:t>12. van der Waal I (2014) Oral potentially malignant disorders: is malignant transformation predictable and preventable? Med Oral Patol Oral Cir Bucal 19: e386-390.</w:t>
      </w:r>
    </w:p>
    <w:p w:rsidR="00ED4DE6" w:rsidRPr="00ED4DE6" w:rsidRDefault="00ED4DE6" w:rsidP="00ED4DE6">
      <w:pPr>
        <w:spacing w:after="0" w:line="240" w:lineRule="auto"/>
        <w:ind w:left="720" w:hanging="720"/>
        <w:jc w:val="both"/>
        <w:rPr>
          <w:rFonts w:cs="Arial"/>
        </w:rPr>
      </w:pPr>
      <w:r w:rsidRPr="00ED4DE6">
        <w:rPr>
          <w:rFonts w:cs="Arial"/>
        </w:rPr>
        <w:t>13. Cervigne NK, Machado J, Goswami RS, Sadikovic B, Bradley G, et al. (2014) Recurrent genomic alterations in sequential progressive leukoplakia and oral cancer: drivers of oral tumorigenesis? Hum Mol Genet 23: 2618-2628.</w:t>
      </w:r>
    </w:p>
    <w:p w:rsidR="00ED4DE6" w:rsidRPr="00ED4DE6" w:rsidRDefault="00ED4DE6" w:rsidP="00ED4DE6">
      <w:pPr>
        <w:spacing w:after="0" w:line="240" w:lineRule="auto"/>
        <w:ind w:left="720" w:hanging="720"/>
        <w:jc w:val="both"/>
        <w:rPr>
          <w:rFonts w:cs="Arial"/>
        </w:rPr>
      </w:pPr>
      <w:r w:rsidRPr="00ED4DE6">
        <w:rPr>
          <w:rFonts w:cs="Arial"/>
        </w:rPr>
        <w:t>14. Rhodus NL, Kerr AR, Patel K (2014) Oral cancer: leukoplakia, premalignancy, and squamous cell carcinoma. Dent Clin North Am 58: 315-340.</w:t>
      </w:r>
    </w:p>
    <w:p w:rsidR="00ED4DE6" w:rsidRPr="00ED4DE6" w:rsidRDefault="00ED4DE6" w:rsidP="00ED4DE6">
      <w:pPr>
        <w:spacing w:after="0" w:line="240" w:lineRule="auto"/>
        <w:ind w:left="720" w:hanging="720"/>
        <w:jc w:val="both"/>
        <w:rPr>
          <w:rFonts w:cs="Arial"/>
        </w:rPr>
      </w:pPr>
      <w:r w:rsidRPr="00ED4DE6">
        <w:rPr>
          <w:rFonts w:cs="Arial"/>
        </w:rPr>
        <w:t>15. Messadi DV (2013) Diagnostic aids for detection of oral precancerous conditions. Int J Oral Sci 5: 59-65.</w:t>
      </w:r>
    </w:p>
    <w:p w:rsidR="00ED4DE6" w:rsidRPr="00ED4DE6" w:rsidRDefault="00ED4DE6" w:rsidP="00ED4DE6">
      <w:pPr>
        <w:spacing w:after="0" w:line="240" w:lineRule="auto"/>
        <w:ind w:left="720" w:hanging="720"/>
        <w:jc w:val="both"/>
        <w:rPr>
          <w:rFonts w:cs="Arial"/>
        </w:rPr>
      </w:pPr>
      <w:r w:rsidRPr="00ED4DE6">
        <w:rPr>
          <w:rFonts w:cs="Arial"/>
        </w:rPr>
        <w:t>16. Chaturvedi P, Majumder SK, Krishna H, Muttagi S, Gupta PK (2010) Fluorescence spectroscopy for noninvasive early diagnosis of oral mucosal malignant and potentially malignant lesions. J Cancer Res Ther 6: 497-502.</w:t>
      </w:r>
    </w:p>
    <w:p w:rsidR="00ED4DE6" w:rsidRPr="00ED4DE6" w:rsidRDefault="00ED4DE6" w:rsidP="00ED4DE6">
      <w:pPr>
        <w:spacing w:after="0" w:line="240" w:lineRule="auto"/>
        <w:ind w:left="720" w:hanging="720"/>
        <w:jc w:val="both"/>
        <w:rPr>
          <w:rFonts w:cs="Arial"/>
        </w:rPr>
      </w:pPr>
      <w:r w:rsidRPr="00ED4DE6">
        <w:rPr>
          <w:rFonts w:cs="Arial"/>
        </w:rPr>
        <w:t>17. Awan KH, Morgan PR, Warnakulasuriya S (2011) Evaluation of an autofluorescence based imaging system (VELscope) in the detection of oral potentially malignant disorders and benign keratoses. Oral Oncol 47: 274-277.</w:t>
      </w:r>
    </w:p>
    <w:p w:rsidR="00ED4DE6" w:rsidRPr="00ED4DE6" w:rsidRDefault="00ED4DE6" w:rsidP="00ED4DE6">
      <w:pPr>
        <w:spacing w:after="0" w:line="240" w:lineRule="auto"/>
        <w:ind w:left="720" w:hanging="720"/>
        <w:jc w:val="both"/>
        <w:rPr>
          <w:rFonts w:cs="Arial"/>
        </w:rPr>
      </w:pPr>
      <w:r w:rsidRPr="00ED4DE6">
        <w:rPr>
          <w:rFonts w:cs="Arial"/>
        </w:rPr>
        <w:t>18. Ahmed SM, Mubeen, Jigna VR (2009) Molecular biology: an early detector of oral cancers. Ann Diagn Pathol 13: 140-145.</w:t>
      </w:r>
    </w:p>
    <w:p w:rsidR="00ED4DE6" w:rsidRPr="00ED4DE6" w:rsidRDefault="00ED4DE6" w:rsidP="00ED4DE6">
      <w:pPr>
        <w:spacing w:after="0" w:line="240" w:lineRule="auto"/>
        <w:ind w:left="720" w:hanging="720"/>
        <w:jc w:val="both"/>
        <w:rPr>
          <w:rFonts w:cs="Arial"/>
        </w:rPr>
      </w:pPr>
      <w:r w:rsidRPr="00ED4DE6">
        <w:rPr>
          <w:rFonts w:cs="Arial"/>
        </w:rPr>
        <w:t>19. Pentenero M, Giaretti W, Navone R, Demurtas A, Rostan I, et al. (2009) DNA aneuploidy and dysplasia in oral potentially malignant disorders: association with cigarette smoking and site. Oral Oncol 45: 887-890.</w:t>
      </w:r>
    </w:p>
    <w:p w:rsidR="00ED4DE6" w:rsidRPr="00ED4DE6" w:rsidRDefault="00ED4DE6" w:rsidP="00ED4DE6">
      <w:pPr>
        <w:spacing w:after="0" w:line="240" w:lineRule="auto"/>
        <w:ind w:left="720" w:hanging="720"/>
        <w:jc w:val="both"/>
        <w:rPr>
          <w:rFonts w:cs="Arial"/>
        </w:rPr>
      </w:pPr>
      <w:r w:rsidRPr="00ED4DE6">
        <w:rPr>
          <w:rFonts w:cs="Arial"/>
        </w:rPr>
        <w:t>20. Jadhav K, Gupta N, Ahmed MB (2011) Micronuclei: An essential biomarker in oral exfoliated cells for grading of oral squamous cell carcinoma. J Cytol 28: 7-12.</w:t>
      </w:r>
    </w:p>
    <w:p w:rsidR="00ED4DE6" w:rsidRPr="00ED4DE6" w:rsidRDefault="00ED4DE6" w:rsidP="00ED4DE6">
      <w:pPr>
        <w:spacing w:after="0" w:line="240" w:lineRule="auto"/>
        <w:ind w:left="720" w:hanging="720"/>
        <w:jc w:val="both"/>
        <w:rPr>
          <w:rFonts w:cs="Arial"/>
        </w:rPr>
      </w:pPr>
      <w:r w:rsidRPr="00ED4DE6">
        <w:rPr>
          <w:rFonts w:cs="Arial"/>
        </w:rPr>
        <w:t>21. Remmerbach TW, Weidenbach H, Muller C, Hemprich A, Pomjanski N, et al. (2003) Diagnostic value of nucleolar organizer regions (AgNORs) in brush biopsies of suspicious lesions of the oral cavity. Anal Cell Pathol 25: 139-146.</w:t>
      </w:r>
    </w:p>
    <w:p w:rsidR="00ED4DE6" w:rsidRPr="00ED4DE6" w:rsidRDefault="00ED4DE6" w:rsidP="00ED4DE6">
      <w:pPr>
        <w:spacing w:after="0" w:line="240" w:lineRule="auto"/>
        <w:ind w:left="720" w:hanging="720"/>
        <w:jc w:val="both"/>
        <w:rPr>
          <w:rFonts w:cs="Arial"/>
        </w:rPr>
      </w:pPr>
      <w:r w:rsidRPr="00ED4DE6">
        <w:rPr>
          <w:rFonts w:cs="Arial"/>
        </w:rPr>
        <w:t>22. Mehrotra R, Hullmann M, Smeets R, Reichert TE, Driemel O (2009) Oral cytology revisited. J Oral Pathol Med 38: 161-166.</w:t>
      </w:r>
    </w:p>
    <w:p w:rsidR="00ED4DE6" w:rsidRPr="00ED4DE6" w:rsidRDefault="00ED4DE6" w:rsidP="00ED4DE6">
      <w:pPr>
        <w:spacing w:after="0" w:line="240" w:lineRule="auto"/>
        <w:ind w:left="720" w:hanging="720"/>
        <w:jc w:val="both"/>
        <w:rPr>
          <w:rFonts w:cs="Arial"/>
        </w:rPr>
      </w:pPr>
      <w:r w:rsidRPr="00ED4DE6">
        <w:rPr>
          <w:rFonts w:cs="Arial"/>
        </w:rPr>
        <w:t>23. Scheifele C, Schmidt-Westhausen AM, Dietrich T, Reichart PA (2004) The sensitivity and specificity of the OralCDx technique: evaluation of 103 cases. Oral Oncol 40: 824-828.</w:t>
      </w:r>
    </w:p>
    <w:p w:rsidR="00ED4DE6" w:rsidRPr="00ED4DE6" w:rsidRDefault="00ED4DE6" w:rsidP="00ED4DE6">
      <w:pPr>
        <w:spacing w:after="0" w:line="240" w:lineRule="auto"/>
        <w:ind w:left="720" w:hanging="720"/>
        <w:jc w:val="both"/>
        <w:rPr>
          <w:rFonts w:cs="Arial"/>
        </w:rPr>
      </w:pPr>
      <w:r w:rsidRPr="00ED4DE6">
        <w:rPr>
          <w:rFonts w:cs="Arial"/>
        </w:rPr>
        <w:t>24. Ma JM, Zhou TJ, Wang R, Shan J, Wu YN, et al. (2014) Brush biopsy with DNA-image cytometry: a useful and noninvasive method for monitoring malignant transformation of potentially malignant oral disorders. Eur Arch Otorhinolaryngol 271: 3291-3295.</w:t>
      </w:r>
    </w:p>
    <w:p w:rsidR="00ED4DE6" w:rsidRPr="00ED4DE6" w:rsidRDefault="00ED4DE6" w:rsidP="00ED4DE6">
      <w:pPr>
        <w:spacing w:after="0" w:line="240" w:lineRule="auto"/>
        <w:ind w:left="720" w:hanging="720"/>
        <w:jc w:val="both"/>
        <w:rPr>
          <w:rFonts w:cs="Arial"/>
        </w:rPr>
      </w:pPr>
      <w:r w:rsidRPr="00ED4DE6">
        <w:rPr>
          <w:rFonts w:cs="Arial"/>
        </w:rPr>
        <w:t>25. Kammerer PW, Koch FP, Santoro M, Babaryka G, Biesterfeld S, et al. (2013) Prospective, blinded comparison of cytology and DNA-image cytometry of brush biopsies for early detection of oral malignancy. Oral Oncol 49: 420-426.</w:t>
      </w:r>
    </w:p>
    <w:p w:rsidR="00ED4DE6" w:rsidRPr="00ED4DE6" w:rsidRDefault="00ED4DE6" w:rsidP="00ED4DE6">
      <w:pPr>
        <w:spacing w:after="0" w:line="240" w:lineRule="auto"/>
        <w:ind w:left="720" w:hanging="720"/>
        <w:jc w:val="both"/>
        <w:rPr>
          <w:rFonts w:cs="Arial"/>
        </w:rPr>
      </w:pPr>
      <w:r w:rsidRPr="00ED4DE6">
        <w:rPr>
          <w:rFonts w:cs="Arial"/>
        </w:rPr>
        <w:t>26. Maraki D, Yalcinkaya S, Pomjanski N, Megahed M, Boecking A, et al. (2006) Cytologic and DNA-cytometric examination of oral lesions in lichen planus. J Oral Pathol Med 35: 227-232.</w:t>
      </w:r>
    </w:p>
    <w:p w:rsidR="00ED4DE6" w:rsidRPr="00ED4DE6" w:rsidRDefault="00ED4DE6" w:rsidP="00ED4DE6">
      <w:pPr>
        <w:spacing w:after="0" w:line="240" w:lineRule="auto"/>
        <w:ind w:left="720" w:hanging="720"/>
        <w:jc w:val="both"/>
        <w:rPr>
          <w:rFonts w:cs="Arial"/>
        </w:rPr>
      </w:pPr>
      <w:r w:rsidRPr="00ED4DE6">
        <w:rPr>
          <w:rFonts w:cs="Arial"/>
        </w:rPr>
        <w:t>27. Pektas ZO, Keskin A, Gunhan O, Karslioglu Y (2006) Evaluation of nuclear morphometry and DNA ploidy status for detection of malignant and premalignant oral lesions: quantitative cytologic assessment and review of methods for cytomorphometric measurements. J Oral Maxillofac Surg 64: 628-635.</w:t>
      </w:r>
    </w:p>
    <w:p w:rsidR="00ED4DE6" w:rsidRPr="00ED4DE6" w:rsidRDefault="00ED4DE6" w:rsidP="00ED4DE6">
      <w:pPr>
        <w:spacing w:after="0" w:line="240" w:lineRule="auto"/>
        <w:ind w:left="720" w:hanging="720"/>
        <w:jc w:val="both"/>
        <w:rPr>
          <w:rFonts w:cs="Arial"/>
        </w:rPr>
      </w:pPr>
      <w:r w:rsidRPr="00ED4DE6">
        <w:rPr>
          <w:rFonts w:cs="Arial"/>
        </w:rPr>
        <w:t>28. Lingen MW, Kalmar JR, Karrison T, Speight PM (2007) Critical evaluation of diagnostic aids for the detection of oral cancer. Oral Oncol 44: 10-22.</w:t>
      </w:r>
    </w:p>
    <w:p w:rsidR="00ED4DE6" w:rsidRPr="00ED4DE6" w:rsidRDefault="00ED4DE6" w:rsidP="00ED4DE6">
      <w:pPr>
        <w:spacing w:after="0" w:line="240" w:lineRule="auto"/>
        <w:ind w:left="720" w:hanging="720"/>
        <w:jc w:val="both"/>
        <w:rPr>
          <w:rFonts w:cs="Arial"/>
        </w:rPr>
      </w:pPr>
      <w:r w:rsidRPr="00ED4DE6">
        <w:rPr>
          <w:rFonts w:cs="Arial"/>
        </w:rPr>
        <w:t>29. Sciubba JJ (1999) Improving detection of precancerous and cancerous oral lesions. Computer-assisted analysis of the oral brush biopsy. U.S. Collaborative OralCDx Study Group. J Am Dent Assoc 130: 1445-1457.</w:t>
      </w:r>
    </w:p>
    <w:p w:rsidR="00ED4DE6" w:rsidRPr="00ED4DE6" w:rsidRDefault="00ED4DE6" w:rsidP="00ED4DE6">
      <w:pPr>
        <w:spacing w:after="0" w:line="240" w:lineRule="auto"/>
        <w:ind w:left="720" w:hanging="720"/>
        <w:jc w:val="both"/>
        <w:rPr>
          <w:rFonts w:cs="Arial"/>
        </w:rPr>
      </w:pPr>
      <w:r w:rsidRPr="00ED4DE6">
        <w:rPr>
          <w:rFonts w:cs="Arial"/>
        </w:rPr>
        <w:t>30. Remmerbach TW, Weidenbach H, Pomjanski N, Knops K, Mathes S, et al. (2001) Cytologic and DNA-cytometric early diagnosis of oral cancer. Anal Cell Pathol 22: 211-221.</w:t>
      </w:r>
    </w:p>
    <w:p w:rsidR="00ED4DE6" w:rsidRPr="00ED4DE6" w:rsidRDefault="00ED4DE6" w:rsidP="00ED4DE6">
      <w:pPr>
        <w:spacing w:after="0" w:line="240" w:lineRule="auto"/>
        <w:ind w:left="720" w:hanging="720"/>
        <w:jc w:val="both"/>
        <w:rPr>
          <w:rFonts w:cs="Arial"/>
        </w:rPr>
      </w:pPr>
      <w:r w:rsidRPr="00ED4DE6">
        <w:rPr>
          <w:rFonts w:cs="Arial"/>
        </w:rPr>
        <w:t>31. Remmerbach TW, Weidenbach H, Hemprich A, Bocking A (2003) Earliest detection of oral cancer using non-invasive brush biopsy including DNA-image-cytometry: report on four cases. Anal Cell Pathol 25: 159-166.</w:t>
      </w:r>
    </w:p>
    <w:p w:rsidR="00ED4DE6" w:rsidRPr="00ED4DE6" w:rsidRDefault="00ED4DE6" w:rsidP="00ED4DE6">
      <w:pPr>
        <w:spacing w:after="0" w:line="240" w:lineRule="auto"/>
        <w:ind w:left="720" w:hanging="720"/>
        <w:jc w:val="both"/>
        <w:rPr>
          <w:rFonts w:cs="Arial"/>
        </w:rPr>
      </w:pPr>
      <w:r w:rsidRPr="00ED4DE6">
        <w:rPr>
          <w:rFonts w:cs="Arial"/>
        </w:rPr>
        <w:t>32. Maraki D, Hengge UR, Becker J, Boecking A (2006) Very early cytological and DNA-cytometric diagnosis of in situ carcinoma in an immunosuppressed liver transplant recipient. J Oral Pathol Med 35: 58-60.</w:t>
      </w:r>
    </w:p>
    <w:p w:rsidR="00ED4DE6" w:rsidRPr="00ED4DE6" w:rsidRDefault="00ED4DE6" w:rsidP="00ED4DE6">
      <w:pPr>
        <w:spacing w:after="0" w:line="240" w:lineRule="auto"/>
        <w:ind w:left="720" w:hanging="720"/>
        <w:jc w:val="both"/>
        <w:rPr>
          <w:rFonts w:cs="Arial"/>
        </w:rPr>
      </w:pPr>
      <w:r w:rsidRPr="00ED4DE6">
        <w:rPr>
          <w:rFonts w:cs="Arial"/>
        </w:rPr>
        <w:t>33. Cassidy A, Duffy SW, Myles JP, Liloglou T, Field JK (2006) Lung cancer risk prediction: a tool for early detection. Int J Cancer 120: 1-6.</w:t>
      </w:r>
    </w:p>
    <w:p w:rsidR="00ED4DE6" w:rsidRPr="00ED4DE6" w:rsidRDefault="00ED4DE6" w:rsidP="00ED4DE6">
      <w:pPr>
        <w:spacing w:after="0" w:line="240" w:lineRule="auto"/>
        <w:ind w:left="720" w:hanging="720"/>
        <w:jc w:val="both"/>
        <w:rPr>
          <w:rFonts w:cs="Arial"/>
        </w:rPr>
      </w:pPr>
      <w:r w:rsidRPr="00ED4DE6">
        <w:rPr>
          <w:rFonts w:cs="Arial"/>
        </w:rPr>
        <w:t>34. Kim DJ, Rockhill B, Colditz GA (2004) Validation of the Harvard Cancer Risk Index: a prediction tool for individual cancer risk. J Clin Epidemiol 57: 332-340.</w:t>
      </w:r>
    </w:p>
    <w:p w:rsidR="00ED4DE6" w:rsidRPr="00ED4DE6" w:rsidRDefault="00ED4DE6" w:rsidP="00ED4DE6">
      <w:pPr>
        <w:spacing w:after="0" w:line="240" w:lineRule="auto"/>
        <w:ind w:left="720" w:hanging="720"/>
        <w:jc w:val="both"/>
        <w:rPr>
          <w:rFonts w:cs="Arial"/>
        </w:rPr>
      </w:pPr>
      <w:r w:rsidRPr="00ED4DE6">
        <w:rPr>
          <w:rFonts w:cs="Arial"/>
        </w:rPr>
        <w:t>35. Arpino G, Generali D, Sapino A, Del Matro L, Frassoldati A, et al. (2013) Gene expression profiling in breast cancer: a clinical perspective. Breast 22: 109-120.</w:t>
      </w:r>
    </w:p>
    <w:p w:rsidR="00ED4DE6" w:rsidRPr="00ED4DE6" w:rsidRDefault="00ED4DE6" w:rsidP="00ED4DE6">
      <w:pPr>
        <w:spacing w:after="0" w:line="240" w:lineRule="auto"/>
        <w:ind w:left="720" w:hanging="720"/>
        <w:jc w:val="both"/>
        <w:rPr>
          <w:rFonts w:cs="Arial"/>
        </w:rPr>
      </w:pPr>
      <w:r w:rsidRPr="00ED4DE6">
        <w:rPr>
          <w:rFonts w:cs="Arial"/>
        </w:rPr>
        <w:t>36. Di Narzo AF, Tejpar S, Rossi S, Yan P, Popovici V, et al. (2014) Test of four colon cancer risk-scores in formalin fixed paraffin embedded microarray gene expression data. J Natl Cancer Inst 106.</w:t>
      </w:r>
    </w:p>
    <w:p w:rsidR="00ED4DE6" w:rsidRPr="00ED4DE6" w:rsidRDefault="00ED4DE6" w:rsidP="00ED4DE6">
      <w:pPr>
        <w:spacing w:after="0" w:line="240" w:lineRule="auto"/>
        <w:ind w:left="720" w:hanging="720"/>
        <w:jc w:val="both"/>
        <w:rPr>
          <w:rFonts w:cs="Arial"/>
        </w:rPr>
      </w:pPr>
      <w:r w:rsidRPr="00ED4DE6">
        <w:rPr>
          <w:rFonts w:cs="Arial"/>
        </w:rPr>
        <w:t>37. Ramshankar V, Soundara VT, Shyamsundar V, Ramani P, Krishnamurthy A (2014) Risk Stratification of Early Stage Oral Tongue Cancers Based on HPV Status and p16 Immunoexpression. Asian Pac J Cancer Prev 15: 8351-8359.</w:t>
      </w:r>
    </w:p>
    <w:p w:rsidR="00ED4DE6" w:rsidRPr="00ED4DE6" w:rsidRDefault="00ED4DE6" w:rsidP="00ED4DE6">
      <w:pPr>
        <w:spacing w:after="0" w:line="240" w:lineRule="auto"/>
        <w:ind w:left="720" w:hanging="720"/>
        <w:jc w:val="both"/>
        <w:rPr>
          <w:rFonts w:cs="Arial"/>
        </w:rPr>
      </w:pPr>
      <w:r w:rsidRPr="00ED4DE6">
        <w:rPr>
          <w:rFonts w:cs="Arial"/>
        </w:rPr>
        <w:t>38. Domany E (2014) Using high-throughput transcriptomic data for prognosis: a critical overview and perspectives. Cancer Res 74: 4612-4621.</w:t>
      </w:r>
    </w:p>
    <w:p w:rsidR="00ED4DE6" w:rsidRPr="00ED4DE6" w:rsidRDefault="00ED4DE6" w:rsidP="00ED4DE6">
      <w:pPr>
        <w:spacing w:after="0" w:line="240" w:lineRule="auto"/>
        <w:ind w:left="720" w:hanging="720"/>
        <w:jc w:val="both"/>
        <w:rPr>
          <w:rFonts w:cs="Arial"/>
        </w:rPr>
      </w:pPr>
      <w:r w:rsidRPr="00ED4DE6">
        <w:rPr>
          <w:rFonts w:cs="Arial"/>
        </w:rPr>
        <w:t>39. Jeck WR, Parker J, Carson CC, Shields JM, Sambade MJ, et al. (2014) Targeted next generation sequencing identifies clinically actionable mutations in patients with melanoma. Pigment Cell Melanoma Res 27: 653-663.</w:t>
      </w:r>
    </w:p>
    <w:p w:rsidR="00ED4DE6" w:rsidRPr="00ED4DE6" w:rsidRDefault="00ED4DE6" w:rsidP="00ED4DE6">
      <w:pPr>
        <w:spacing w:after="0" w:line="240" w:lineRule="auto"/>
        <w:ind w:left="720" w:hanging="720"/>
        <w:jc w:val="both"/>
        <w:rPr>
          <w:rFonts w:cs="Arial"/>
        </w:rPr>
      </w:pPr>
      <w:r w:rsidRPr="00ED4DE6">
        <w:rPr>
          <w:rFonts w:cs="Arial"/>
        </w:rPr>
        <w:t>40. Khiabanian H, Van Vlierberghe P, Palomero T, Ferrando AA, Rabadan R (2010) ParMap, an algorithm for the identification of small genomic insertions and deletions in nextgen sequencing data. BMC Res Notes 3: 147.</w:t>
      </w:r>
    </w:p>
    <w:p w:rsidR="00ED4DE6" w:rsidRDefault="00ED4DE6" w:rsidP="00ED4DE6">
      <w:pPr>
        <w:spacing w:after="0" w:line="240" w:lineRule="auto"/>
        <w:ind w:left="720" w:hanging="720"/>
        <w:jc w:val="both"/>
        <w:rPr>
          <w:rFonts w:ascii="Arial" w:hAnsi="Arial" w:cs="Arial"/>
        </w:rPr>
      </w:pPr>
    </w:p>
    <w:p w:rsidR="00ED4DE6" w:rsidRPr="006A2035" w:rsidRDefault="00EE4021" w:rsidP="00303E3C">
      <w:pPr>
        <w:spacing w:line="480" w:lineRule="auto"/>
        <w:jc w:val="both"/>
        <w:rPr>
          <w:rFonts w:ascii="Arial" w:hAnsi="Arial" w:cs="Arial"/>
        </w:rPr>
      </w:pPr>
      <w:r>
        <w:rPr>
          <w:rFonts w:ascii="Arial" w:hAnsi="Arial" w:cs="Arial"/>
        </w:rPr>
        <w:fldChar w:fldCharType="end"/>
      </w:r>
    </w:p>
    <w:sectPr w:rsidR="00ED4DE6" w:rsidRPr="006A2035" w:rsidSect="00943170">
      <w:headerReference w:type="default" r:id="rId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sysprep" w:date="2014-12-01T14:09:00Z" w:initials="s">
    <w:p w:rsidR="00720C52" w:rsidRDefault="00720C52">
      <w:pPr>
        <w:pStyle w:val="CommentText"/>
      </w:pPr>
      <w:r>
        <w:rPr>
          <w:rStyle w:val="CommentReference"/>
        </w:rPr>
        <w:annotationRef/>
      </w:r>
      <w:r>
        <w:t>Please add reference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C52" w:rsidRDefault="00720C52" w:rsidP="00156F07">
      <w:pPr>
        <w:spacing w:after="0" w:line="240" w:lineRule="auto"/>
      </w:pPr>
      <w:r>
        <w:separator/>
      </w:r>
    </w:p>
  </w:endnote>
  <w:endnote w:type="continuationSeparator" w:id="0">
    <w:p w:rsidR="00720C52" w:rsidRDefault="00720C52" w:rsidP="00156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C52" w:rsidRDefault="00720C52" w:rsidP="00156F07">
      <w:pPr>
        <w:spacing w:after="0" w:line="240" w:lineRule="auto"/>
      </w:pPr>
      <w:r>
        <w:separator/>
      </w:r>
    </w:p>
  </w:footnote>
  <w:footnote w:type="continuationSeparator" w:id="0">
    <w:p w:rsidR="00720C52" w:rsidRDefault="00720C52" w:rsidP="00156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C52" w:rsidRDefault="00720C52">
    <w:pPr>
      <w:pStyle w:val="Header"/>
      <w:jc w:val="right"/>
    </w:pPr>
    <w:r>
      <w:t xml:space="preserve">Liu </w:t>
    </w:r>
    <w:r w:rsidRPr="00FB7593">
      <w:rPr>
        <w:i/>
      </w:rPr>
      <w:t>et al</w:t>
    </w:r>
    <w:r>
      <w:t xml:space="preserve">. Page </w:t>
    </w:r>
    <w:r>
      <w:fldChar w:fldCharType="begin"/>
    </w:r>
    <w:r>
      <w:instrText xml:space="preserve"> PAGE   \* MERGEFORMAT </w:instrText>
    </w:r>
    <w:r>
      <w:fldChar w:fldCharType="separate"/>
    </w:r>
    <w:r w:rsidR="006F6E25">
      <w:rPr>
        <w:noProof/>
      </w:rPr>
      <w:t>10</w:t>
    </w:r>
    <w:r>
      <w:rPr>
        <w:noProof/>
      </w:rPr>
      <w:fldChar w:fldCharType="end"/>
    </w:r>
  </w:p>
  <w:p w:rsidR="00720C52" w:rsidRDefault="00720C52" w:rsidP="00CE3A7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E7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B6DAB"/>
    <w:multiLevelType w:val="hybridMultilevel"/>
    <w:tmpl w:val="C0E83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273F1"/>
    <w:multiLevelType w:val="hybridMultilevel"/>
    <w:tmpl w:val="60CA9EB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35E02E4"/>
    <w:multiLevelType w:val="hybridMultilevel"/>
    <w:tmpl w:val="7214D2C8"/>
    <w:lvl w:ilvl="0" w:tplc="06D46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B40CA3"/>
    <w:multiLevelType w:val="hybridMultilevel"/>
    <w:tmpl w:val="90D60DD2"/>
    <w:lvl w:ilvl="0" w:tplc="8B7ECB52">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5">
    <w:nsid w:val="28272C1C"/>
    <w:multiLevelType w:val="hybridMultilevel"/>
    <w:tmpl w:val="B4BE6D10"/>
    <w:lvl w:ilvl="0" w:tplc="681EE8AC">
      <w:start w:val="1"/>
      <w:numFmt w:val="decimal"/>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A6948AC"/>
    <w:multiLevelType w:val="multilevel"/>
    <w:tmpl w:val="E4669C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4BB1E97"/>
    <w:multiLevelType w:val="multilevel"/>
    <w:tmpl w:val="E540647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9B13F28"/>
    <w:multiLevelType w:val="hybridMultilevel"/>
    <w:tmpl w:val="14D0EAB4"/>
    <w:lvl w:ilvl="0" w:tplc="E11A6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571643"/>
    <w:multiLevelType w:val="hybridMultilevel"/>
    <w:tmpl w:val="5E6A8CD0"/>
    <w:lvl w:ilvl="0" w:tplc="450C4EB2">
      <w:start w:val="1"/>
      <w:numFmt w:val="decimal"/>
      <w:lvlText w:val="(%1)"/>
      <w:lvlJc w:val="left"/>
      <w:pPr>
        <w:ind w:left="719" w:hanging="360"/>
      </w:pPr>
      <w:rPr>
        <w:rFont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0">
    <w:nsid w:val="50366A34"/>
    <w:multiLevelType w:val="hybridMultilevel"/>
    <w:tmpl w:val="17B009E4"/>
    <w:lvl w:ilvl="0" w:tplc="8B7ECB52">
      <w:start w:val="1"/>
      <w:numFmt w:val="decimal"/>
      <w:lvlText w:val="(%1)"/>
      <w:lvlJc w:val="left"/>
      <w:pPr>
        <w:ind w:left="719" w:hanging="360"/>
      </w:pPr>
      <w:rPr>
        <w:rFont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1">
    <w:nsid w:val="53F649D3"/>
    <w:multiLevelType w:val="hybridMultilevel"/>
    <w:tmpl w:val="5A480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5F406A"/>
    <w:multiLevelType w:val="hybridMultilevel"/>
    <w:tmpl w:val="C7DAB18C"/>
    <w:lvl w:ilvl="0" w:tplc="B0728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796961"/>
    <w:multiLevelType w:val="hybridMultilevel"/>
    <w:tmpl w:val="EAFA35E0"/>
    <w:lvl w:ilvl="0" w:tplc="706EA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5"/>
  </w:num>
  <w:num w:numId="5">
    <w:abstractNumId w:val="4"/>
  </w:num>
  <w:num w:numId="6">
    <w:abstractNumId w:val="9"/>
  </w:num>
  <w:num w:numId="7">
    <w:abstractNumId w:val="10"/>
  </w:num>
  <w:num w:numId="8">
    <w:abstractNumId w:val="8"/>
  </w:num>
  <w:num w:numId="9">
    <w:abstractNumId w:val="3"/>
  </w:num>
  <w:num w:numId="10">
    <w:abstractNumId w:val="12"/>
  </w:num>
  <w:num w:numId="11">
    <w:abstractNumId w:val="2"/>
  </w:num>
  <w:num w:numId="12">
    <w:abstractNumId w:val="11"/>
  </w:num>
  <w:num w:numId="13">
    <w:abstractNumId w:val="14"/>
  </w:num>
  <w:num w:numId="14">
    <w:abstractNumId w:val="0"/>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trackRevisions/>
  <w:defaultTabStop w:val="720"/>
  <w:drawingGridHorizontalSpacing w:val="110"/>
  <w:displayHorizontalDrawingGridEvery w:val="2"/>
  <w:characterSpacingControl w:val="doNotCompress"/>
  <w:doNotValidateAgainstSchema/>
  <w:doNotDemarcateInvalidXml/>
  <w:hdrShapeDefaults>
    <o:shapedefaults v:ext="edit" spidmax="337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AB319E"/>
    <w:rsid w:val="0000200D"/>
    <w:rsid w:val="00003471"/>
    <w:rsid w:val="00003B11"/>
    <w:rsid w:val="00011797"/>
    <w:rsid w:val="00021344"/>
    <w:rsid w:val="000253D8"/>
    <w:rsid w:val="00030A6B"/>
    <w:rsid w:val="00030C15"/>
    <w:rsid w:val="00031551"/>
    <w:rsid w:val="00044A3F"/>
    <w:rsid w:val="00044F02"/>
    <w:rsid w:val="00046C67"/>
    <w:rsid w:val="00046FF7"/>
    <w:rsid w:val="00067B3E"/>
    <w:rsid w:val="00067EBC"/>
    <w:rsid w:val="000704C6"/>
    <w:rsid w:val="00084030"/>
    <w:rsid w:val="00087AC9"/>
    <w:rsid w:val="000929B9"/>
    <w:rsid w:val="00093BD1"/>
    <w:rsid w:val="00093DDD"/>
    <w:rsid w:val="00094143"/>
    <w:rsid w:val="000A0661"/>
    <w:rsid w:val="000A0789"/>
    <w:rsid w:val="000A0B0C"/>
    <w:rsid w:val="000A1A52"/>
    <w:rsid w:val="000A614A"/>
    <w:rsid w:val="000B6261"/>
    <w:rsid w:val="000C1D37"/>
    <w:rsid w:val="000C3022"/>
    <w:rsid w:val="000C36BA"/>
    <w:rsid w:val="000C3BC2"/>
    <w:rsid w:val="000D027C"/>
    <w:rsid w:val="000D4A8D"/>
    <w:rsid w:val="000E75CD"/>
    <w:rsid w:val="000F7ECC"/>
    <w:rsid w:val="0010521B"/>
    <w:rsid w:val="0011168E"/>
    <w:rsid w:val="00112D1D"/>
    <w:rsid w:val="00113A47"/>
    <w:rsid w:val="00116895"/>
    <w:rsid w:val="001200A8"/>
    <w:rsid w:val="00122CF8"/>
    <w:rsid w:val="00130575"/>
    <w:rsid w:val="00136D74"/>
    <w:rsid w:val="00137672"/>
    <w:rsid w:val="00142692"/>
    <w:rsid w:val="00156F07"/>
    <w:rsid w:val="001574E1"/>
    <w:rsid w:val="001637C9"/>
    <w:rsid w:val="001676C4"/>
    <w:rsid w:val="0017425C"/>
    <w:rsid w:val="0018127F"/>
    <w:rsid w:val="0018283C"/>
    <w:rsid w:val="00183720"/>
    <w:rsid w:val="001861A5"/>
    <w:rsid w:val="001865B5"/>
    <w:rsid w:val="0018663C"/>
    <w:rsid w:val="001A0E70"/>
    <w:rsid w:val="001A24E4"/>
    <w:rsid w:val="001A269A"/>
    <w:rsid w:val="001A294D"/>
    <w:rsid w:val="001A3E39"/>
    <w:rsid w:val="001A45FB"/>
    <w:rsid w:val="001A4A60"/>
    <w:rsid w:val="001A6350"/>
    <w:rsid w:val="001A70BB"/>
    <w:rsid w:val="001A77F7"/>
    <w:rsid w:val="001B5D25"/>
    <w:rsid w:val="001B6028"/>
    <w:rsid w:val="001C35F3"/>
    <w:rsid w:val="001D03BB"/>
    <w:rsid w:val="001D28F9"/>
    <w:rsid w:val="001D6CF1"/>
    <w:rsid w:val="001E2B64"/>
    <w:rsid w:val="001E4CDE"/>
    <w:rsid w:val="001E56CC"/>
    <w:rsid w:val="001E634B"/>
    <w:rsid w:val="001E6D32"/>
    <w:rsid w:val="001F2874"/>
    <w:rsid w:val="001F3576"/>
    <w:rsid w:val="00213808"/>
    <w:rsid w:val="00217363"/>
    <w:rsid w:val="00227B0B"/>
    <w:rsid w:val="00236239"/>
    <w:rsid w:val="0023664C"/>
    <w:rsid w:val="00250861"/>
    <w:rsid w:val="00252C99"/>
    <w:rsid w:val="002622B6"/>
    <w:rsid w:val="0027102D"/>
    <w:rsid w:val="0027358D"/>
    <w:rsid w:val="0028659E"/>
    <w:rsid w:val="002932D4"/>
    <w:rsid w:val="002A69E9"/>
    <w:rsid w:val="002B1ADD"/>
    <w:rsid w:val="002B1F6C"/>
    <w:rsid w:val="002C61CA"/>
    <w:rsid w:val="002D5323"/>
    <w:rsid w:val="002E01B9"/>
    <w:rsid w:val="002E4F71"/>
    <w:rsid w:val="002E5C8A"/>
    <w:rsid w:val="002E648B"/>
    <w:rsid w:val="00303E3C"/>
    <w:rsid w:val="00307525"/>
    <w:rsid w:val="00312C38"/>
    <w:rsid w:val="003162D2"/>
    <w:rsid w:val="00317EA8"/>
    <w:rsid w:val="00321F1C"/>
    <w:rsid w:val="003274CE"/>
    <w:rsid w:val="00327BCC"/>
    <w:rsid w:val="00330C7C"/>
    <w:rsid w:val="00331350"/>
    <w:rsid w:val="00334B7B"/>
    <w:rsid w:val="003355E3"/>
    <w:rsid w:val="00341178"/>
    <w:rsid w:val="00342D91"/>
    <w:rsid w:val="00344977"/>
    <w:rsid w:val="003457B0"/>
    <w:rsid w:val="00346974"/>
    <w:rsid w:val="00350709"/>
    <w:rsid w:val="00352954"/>
    <w:rsid w:val="003537BD"/>
    <w:rsid w:val="003705AD"/>
    <w:rsid w:val="003773C4"/>
    <w:rsid w:val="003824D7"/>
    <w:rsid w:val="003866B3"/>
    <w:rsid w:val="00396C75"/>
    <w:rsid w:val="003978B0"/>
    <w:rsid w:val="003A4169"/>
    <w:rsid w:val="003B71E4"/>
    <w:rsid w:val="003B7650"/>
    <w:rsid w:val="003C19EB"/>
    <w:rsid w:val="003C4AEA"/>
    <w:rsid w:val="003E7166"/>
    <w:rsid w:val="003F7B6A"/>
    <w:rsid w:val="004124CA"/>
    <w:rsid w:val="00412F5D"/>
    <w:rsid w:val="00414E45"/>
    <w:rsid w:val="00415AF5"/>
    <w:rsid w:val="00416B47"/>
    <w:rsid w:val="00425C8B"/>
    <w:rsid w:val="004274D3"/>
    <w:rsid w:val="00427C44"/>
    <w:rsid w:val="004313F1"/>
    <w:rsid w:val="0043448B"/>
    <w:rsid w:val="00437CB6"/>
    <w:rsid w:val="00441688"/>
    <w:rsid w:val="0044501A"/>
    <w:rsid w:val="004553A7"/>
    <w:rsid w:val="00455D06"/>
    <w:rsid w:val="00456A37"/>
    <w:rsid w:val="004635D3"/>
    <w:rsid w:val="00476A26"/>
    <w:rsid w:val="00476A28"/>
    <w:rsid w:val="00477473"/>
    <w:rsid w:val="0048065F"/>
    <w:rsid w:val="00481899"/>
    <w:rsid w:val="00484CEE"/>
    <w:rsid w:val="0049668E"/>
    <w:rsid w:val="004A4359"/>
    <w:rsid w:val="004B1D9B"/>
    <w:rsid w:val="004B2F7F"/>
    <w:rsid w:val="004B39F4"/>
    <w:rsid w:val="004C1655"/>
    <w:rsid w:val="004C227E"/>
    <w:rsid w:val="004C26CC"/>
    <w:rsid w:val="004C4221"/>
    <w:rsid w:val="004C6EB2"/>
    <w:rsid w:val="004D0C5E"/>
    <w:rsid w:val="004D332B"/>
    <w:rsid w:val="004E2618"/>
    <w:rsid w:val="004E2F69"/>
    <w:rsid w:val="004E42C8"/>
    <w:rsid w:val="004F06BF"/>
    <w:rsid w:val="004F16C7"/>
    <w:rsid w:val="004F7893"/>
    <w:rsid w:val="005002B8"/>
    <w:rsid w:val="005002D4"/>
    <w:rsid w:val="005042A5"/>
    <w:rsid w:val="00515839"/>
    <w:rsid w:val="00516B32"/>
    <w:rsid w:val="00530DF0"/>
    <w:rsid w:val="00536B9F"/>
    <w:rsid w:val="00544153"/>
    <w:rsid w:val="00552E1B"/>
    <w:rsid w:val="005563F7"/>
    <w:rsid w:val="0055662A"/>
    <w:rsid w:val="00560EE1"/>
    <w:rsid w:val="00562591"/>
    <w:rsid w:val="00570EE4"/>
    <w:rsid w:val="005717EE"/>
    <w:rsid w:val="005939E1"/>
    <w:rsid w:val="00595A31"/>
    <w:rsid w:val="00596654"/>
    <w:rsid w:val="005A2683"/>
    <w:rsid w:val="005A7DAF"/>
    <w:rsid w:val="005B2286"/>
    <w:rsid w:val="005C0CCF"/>
    <w:rsid w:val="005C36B5"/>
    <w:rsid w:val="005C3EE3"/>
    <w:rsid w:val="005C4D18"/>
    <w:rsid w:val="005D2D21"/>
    <w:rsid w:val="005D74D5"/>
    <w:rsid w:val="005E4ACB"/>
    <w:rsid w:val="005F2123"/>
    <w:rsid w:val="005F2245"/>
    <w:rsid w:val="005F6BC2"/>
    <w:rsid w:val="005F7B16"/>
    <w:rsid w:val="00605150"/>
    <w:rsid w:val="0060661B"/>
    <w:rsid w:val="00611A24"/>
    <w:rsid w:val="00615072"/>
    <w:rsid w:val="006206A5"/>
    <w:rsid w:val="0062247F"/>
    <w:rsid w:val="006320B4"/>
    <w:rsid w:val="00642226"/>
    <w:rsid w:val="00642594"/>
    <w:rsid w:val="00644DCF"/>
    <w:rsid w:val="006465D0"/>
    <w:rsid w:val="00656A30"/>
    <w:rsid w:val="0066207B"/>
    <w:rsid w:val="00662AE7"/>
    <w:rsid w:val="00670539"/>
    <w:rsid w:val="00670618"/>
    <w:rsid w:val="00671A73"/>
    <w:rsid w:val="00672402"/>
    <w:rsid w:val="00672578"/>
    <w:rsid w:val="0067638E"/>
    <w:rsid w:val="00677E13"/>
    <w:rsid w:val="00686532"/>
    <w:rsid w:val="00696B78"/>
    <w:rsid w:val="006A2035"/>
    <w:rsid w:val="006A60B2"/>
    <w:rsid w:val="006B05A9"/>
    <w:rsid w:val="006B3B07"/>
    <w:rsid w:val="006B5F9A"/>
    <w:rsid w:val="006B7042"/>
    <w:rsid w:val="006C0512"/>
    <w:rsid w:val="006C1E98"/>
    <w:rsid w:val="006C70A9"/>
    <w:rsid w:val="006D6ABA"/>
    <w:rsid w:val="006E1622"/>
    <w:rsid w:val="006E187C"/>
    <w:rsid w:val="006E307C"/>
    <w:rsid w:val="006F6D1E"/>
    <w:rsid w:val="006F6E25"/>
    <w:rsid w:val="007057A2"/>
    <w:rsid w:val="007157E1"/>
    <w:rsid w:val="00720C52"/>
    <w:rsid w:val="007229C6"/>
    <w:rsid w:val="00725992"/>
    <w:rsid w:val="007309FC"/>
    <w:rsid w:val="007408CF"/>
    <w:rsid w:val="0074153E"/>
    <w:rsid w:val="007500E0"/>
    <w:rsid w:val="007534BF"/>
    <w:rsid w:val="00763F33"/>
    <w:rsid w:val="00764F0A"/>
    <w:rsid w:val="007665EB"/>
    <w:rsid w:val="007745EC"/>
    <w:rsid w:val="00775F37"/>
    <w:rsid w:val="00777235"/>
    <w:rsid w:val="00791806"/>
    <w:rsid w:val="007942DD"/>
    <w:rsid w:val="0079572F"/>
    <w:rsid w:val="00795797"/>
    <w:rsid w:val="007A39A4"/>
    <w:rsid w:val="007A4281"/>
    <w:rsid w:val="007B4E57"/>
    <w:rsid w:val="007B7ECA"/>
    <w:rsid w:val="007C3BA7"/>
    <w:rsid w:val="007C575F"/>
    <w:rsid w:val="007C7ACE"/>
    <w:rsid w:val="007D36B0"/>
    <w:rsid w:val="007D52F5"/>
    <w:rsid w:val="007D6425"/>
    <w:rsid w:val="007F220E"/>
    <w:rsid w:val="007F2CAA"/>
    <w:rsid w:val="007F4B3B"/>
    <w:rsid w:val="00801376"/>
    <w:rsid w:val="00801B5D"/>
    <w:rsid w:val="00801DBF"/>
    <w:rsid w:val="00802962"/>
    <w:rsid w:val="00807A95"/>
    <w:rsid w:val="00812517"/>
    <w:rsid w:val="00812C13"/>
    <w:rsid w:val="0081493E"/>
    <w:rsid w:val="00815494"/>
    <w:rsid w:val="008212B8"/>
    <w:rsid w:val="0082549D"/>
    <w:rsid w:val="00834C5F"/>
    <w:rsid w:val="00834D11"/>
    <w:rsid w:val="0084169D"/>
    <w:rsid w:val="0084306B"/>
    <w:rsid w:val="00844348"/>
    <w:rsid w:val="00854E18"/>
    <w:rsid w:val="008740CA"/>
    <w:rsid w:val="008753ED"/>
    <w:rsid w:val="00875FA4"/>
    <w:rsid w:val="0088091E"/>
    <w:rsid w:val="008815F5"/>
    <w:rsid w:val="00883AF2"/>
    <w:rsid w:val="00887B89"/>
    <w:rsid w:val="008A05A4"/>
    <w:rsid w:val="008A3AC7"/>
    <w:rsid w:val="008B0BAA"/>
    <w:rsid w:val="008B2D9B"/>
    <w:rsid w:val="008B2FA0"/>
    <w:rsid w:val="008B7260"/>
    <w:rsid w:val="008C022B"/>
    <w:rsid w:val="008C6138"/>
    <w:rsid w:val="008D63BF"/>
    <w:rsid w:val="008E6D0B"/>
    <w:rsid w:val="008F3BEF"/>
    <w:rsid w:val="009044E8"/>
    <w:rsid w:val="00915C47"/>
    <w:rsid w:val="00917F4A"/>
    <w:rsid w:val="00920687"/>
    <w:rsid w:val="00920E4D"/>
    <w:rsid w:val="009237AA"/>
    <w:rsid w:val="00934793"/>
    <w:rsid w:val="00943170"/>
    <w:rsid w:val="00945912"/>
    <w:rsid w:val="00951157"/>
    <w:rsid w:val="00953570"/>
    <w:rsid w:val="00972AAD"/>
    <w:rsid w:val="00982877"/>
    <w:rsid w:val="00983FD6"/>
    <w:rsid w:val="009842B7"/>
    <w:rsid w:val="00984E55"/>
    <w:rsid w:val="00990130"/>
    <w:rsid w:val="009922C3"/>
    <w:rsid w:val="009B0716"/>
    <w:rsid w:val="009B2F02"/>
    <w:rsid w:val="009B3CD2"/>
    <w:rsid w:val="009B65A7"/>
    <w:rsid w:val="009C61F8"/>
    <w:rsid w:val="009C6E44"/>
    <w:rsid w:val="009C7AB7"/>
    <w:rsid w:val="009D295B"/>
    <w:rsid w:val="009D75BB"/>
    <w:rsid w:val="009E0AA0"/>
    <w:rsid w:val="009E2F99"/>
    <w:rsid w:val="009E5C08"/>
    <w:rsid w:val="00A10348"/>
    <w:rsid w:val="00A10643"/>
    <w:rsid w:val="00A163AF"/>
    <w:rsid w:val="00A20EAE"/>
    <w:rsid w:val="00A212E3"/>
    <w:rsid w:val="00A25E6D"/>
    <w:rsid w:val="00A266D8"/>
    <w:rsid w:val="00A26E06"/>
    <w:rsid w:val="00A300FD"/>
    <w:rsid w:val="00A35D75"/>
    <w:rsid w:val="00A41590"/>
    <w:rsid w:val="00A4355C"/>
    <w:rsid w:val="00A4470B"/>
    <w:rsid w:val="00A46F9D"/>
    <w:rsid w:val="00A55F83"/>
    <w:rsid w:val="00A57FA4"/>
    <w:rsid w:val="00A63F10"/>
    <w:rsid w:val="00A71E4A"/>
    <w:rsid w:val="00A731BC"/>
    <w:rsid w:val="00A7686E"/>
    <w:rsid w:val="00A801B0"/>
    <w:rsid w:val="00A86703"/>
    <w:rsid w:val="00A9053C"/>
    <w:rsid w:val="00A92A44"/>
    <w:rsid w:val="00AA06E2"/>
    <w:rsid w:val="00AA1814"/>
    <w:rsid w:val="00AA217A"/>
    <w:rsid w:val="00AA3239"/>
    <w:rsid w:val="00AB0C9A"/>
    <w:rsid w:val="00AB1868"/>
    <w:rsid w:val="00AB2B65"/>
    <w:rsid w:val="00AB319E"/>
    <w:rsid w:val="00AB42B5"/>
    <w:rsid w:val="00AB5884"/>
    <w:rsid w:val="00AB6D2F"/>
    <w:rsid w:val="00AC7B41"/>
    <w:rsid w:val="00AD7D62"/>
    <w:rsid w:val="00AE09CA"/>
    <w:rsid w:val="00AE500A"/>
    <w:rsid w:val="00AE79A5"/>
    <w:rsid w:val="00AF1BE6"/>
    <w:rsid w:val="00AF1E8F"/>
    <w:rsid w:val="00AF7CCF"/>
    <w:rsid w:val="00B00484"/>
    <w:rsid w:val="00B0149E"/>
    <w:rsid w:val="00B02E0A"/>
    <w:rsid w:val="00B04360"/>
    <w:rsid w:val="00B05479"/>
    <w:rsid w:val="00B06DA4"/>
    <w:rsid w:val="00B10BF0"/>
    <w:rsid w:val="00B1331F"/>
    <w:rsid w:val="00B176DF"/>
    <w:rsid w:val="00B176EA"/>
    <w:rsid w:val="00B23361"/>
    <w:rsid w:val="00B236AC"/>
    <w:rsid w:val="00B3154B"/>
    <w:rsid w:val="00B359F5"/>
    <w:rsid w:val="00B44EF5"/>
    <w:rsid w:val="00B51501"/>
    <w:rsid w:val="00B60150"/>
    <w:rsid w:val="00B63F80"/>
    <w:rsid w:val="00B651A5"/>
    <w:rsid w:val="00B66E02"/>
    <w:rsid w:val="00B67F22"/>
    <w:rsid w:val="00B73C8D"/>
    <w:rsid w:val="00B74D07"/>
    <w:rsid w:val="00B750F1"/>
    <w:rsid w:val="00B75992"/>
    <w:rsid w:val="00B866DF"/>
    <w:rsid w:val="00B90D8B"/>
    <w:rsid w:val="00B91953"/>
    <w:rsid w:val="00BB3922"/>
    <w:rsid w:val="00BB4287"/>
    <w:rsid w:val="00BB7181"/>
    <w:rsid w:val="00BC34B3"/>
    <w:rsid w:val="00BC3C4A"/>
    <w:rsid w:val="00BC6844"/>
    <w:rsid w:val="00BD062D"/>
    <w:rsid w:val="00BD51FB"/>
    <w:rsid w:val="00BD60C6"/>
    <w:rsid w:val="00BD6C38"/>
    <w:rsid w:val="00BE3F4B"/>
    <w:rsid w:val="00BE537D"/>
    <w:rsid w:val="00BE6867"/>
    <w:rsid w:val="00BF1C0A"/>
    <w:rsid w:val="00BF552B"/>
    <w:rsid w:val="00BF7F8A"/>
    <w:rsid w:val="00C01C50"/>
    <w:rsid w:val="00C0534C"/>
    <w:rsid w:val="00C07045"/>
    <w:rsid w:val="00C103CA"/>
    <w:rsid w:val="00C16C6E"/>
    <w:rsid w:val="00C232CF"/>
    <w:rsid w:val="00C376E6"/>
    <w:rsid w:val="00C40A38"/>
    <w:rsid w:val="00C51346"/>
    <w:rsid w:val="00C5183F"/>
    <w:rsid w:val="00C54777"/>
    <w:rsid w:val="00C576E0"/>
    <w:rsid w:val="00C579BC"/>
    <w:rsid w:val="00C57A49"/>
    <w:rsid w:val="00C72676"/>
    <w:rsid w:val="00C83A16"/>
    <w:rsid w:val="00C84DDF"/>
    <w:rsid w:val="00C866E1"/>
    <w:rsid w:val="00C967B3"/>
    <w:rsid w:val="00CA1A4C"/>
    <w:rsid w:val="00CA68D0"/>
    <w:rsid w:val="00CB1460"/>
    <w:rsid w:val="00CB4EF8"/>
    <w:rsid w:val="00CB6F74"/>
    <w:rsid w:val="00CB7926"/>
    <w:rsid w:val="00CC2256"/>
    <w:rsid w:val="00CC3294"/>
    <w:rsid w:val="00CC3B4A"/>
    <w:rsid w:val="00CD42A6"/>
    <w:rsid w:val="00CE3A72"/>
    <w:rsid w:val="00CE60AE"/>
    <w:rsid w:val="00CF32EE"/>
    <w:rsid w:val="00CF4100"/>
    <w:rsid w:val="00D041CD"/>
    <w:rsid w:val="00D05C38"/>
    <w:rsid w:val="00D12AF1"/>
    <w:rsid w:val="00D13F97"/>
    <w:rsid w:val="00D1406C"/>
    <w:rsid w:val="00D224F6"/>
    <w:rsid w:val="00D32C6E"/>
    <w:rsid w:val="00D349F3"/>
    <w:rsid w:val="00D36EA8"/>
    <w:rsid w:val="00D475D0"/>
    <w:rsid w:val="00D53441"/>
    <w:rsid w:val="00D546E6"/>
    <w:rsid w:val="00D55FD4"/>
    <w:rsid w:val="00D60D3C"/>
    <w:rsid w:val="00D64CC4"/>
    <w:rsid w:val="00D65297"/>
    <w:rsid w:val="00D65BE1"/>
    <w:rsid w:val="00D67B41"/>
    <w:rsid w:val="00D769F7"/>
    <w:rsid w:val="00D80301"/>
    <w:rsid w:val="00D82CF5"/>
    <w:rsid w:val="00D8505B"/>
    <w:rsid w:val="00D8525A"/>
    <w:rsid w:val="00D8656D"/>
    <w:rsid w:val="00D87F1E"/>
    <w:rsid w:val="00DA1FCE"/>
    <w:rsid w:val="00DA4F42"/>
    <w:rsid w:val="00DB450B"/>
    <w:rsid w:val="00DC20FA"/>
    <w:rsid w:val="00DC35E6"/>
    <w:rsid w:val="00DD00D1"/>
    <w:rsid w:val="00DD15BE"/>
    <w:rsid w:val="00DD3A18"/>
    <w:rsid w:val="00DD5694"/>
    <w:rsid w:val="00DE1AD5"/>
    <w:rsid w:val="00DF2A41"/>
    <w:rsid w:val="00DF3EA4"/>
    <w:rsid w:val="00DF4FE4"/>
    <w:rsid w:val="00E01757"/>
    <w:rsid w:val="00E20868"/>
    <w:rsid w:val="00E23D73"/>
    <w:rsid w:val="00E42E21"/>
    <w:rsid w:val="00E45B5F"/>
    <w:rsid w:val="00E468A4"/>
    <w:rsid w:val="00E51B4F"/>
    <w:rsid w:val="00E51B95"/>
    <w:rsid w:val="00E52FDB"/>
    <w:rsid w:val="00E625C6"/>
    <w:rsid w:val="00E6455D"/>
    <w:rsid w:val="00E75ACC"/>
    <w:rsid w:val="00E81713"/>
    <w:rsid w:val="00E82E10"/>
    <w:rsid w:val="00E86574"/>
    <w:rsid w:val="00E9334B"/>
    <w:rsid w:val="00E938F3"/>
    <w:rsid w:val="00E978A2"/>
    <w:rsid w:val="00EA484D"/>
    <w:rsid w:val="00EC2061"/>
    <w:rsid w:val="00EC208D"/>
    <w:rsid w:val="00EC28E2"/>
    <w:rsid w:val="00ED1E1C"/>
    <w:rsid w:val="00ED330C"/>
    <w:rsid w:val="00ED4096"/>
    <w:rsid w:val="00ED4DE6"/>
    <w:rsid w:val="00ED70C6"/>
    <w:rsid w:val="00EE0400"/>
    <w:rsid w:val="00EE312C"/>
    <w:rsid w:val="00EE4021"/>
    <w:rsid w:val="00EE54E8"/>
    <w:rsid w:val="00F10BBA"/>
    <w:rsid w:val="00F12339"/>
    <w:rsid w:val="00F2068F"/>
    <w:rsid w:val="00F2135E"/>
    <w:rsid w:val="00F2160A"/>
    <w:rsid w:val="00F237F1"/>
    <w:rsid w:val="00F2635B"/>
    <w:rsid w:val="00F355A6"/>
    <w:rsid w:val="00F413CF"/>
    <w:rsid w:val="00F43BEC"/>
    <w:rsid w:val="00F5278F"/>
    <w:rsid w:val="00F61B2E"/>
    <w:rsid w:val="00F62AF2"/>
    <w:rsid w:val="00F768DC"/>
    <w:rsid w:val="00F77EB1"/>
    <w:rsid w:val="00F83127"/>
    <w:rsid w:val="00F94A99"/>
    <w:rsid w:val="00F94B2D"/>
    <w:rsid w:val="00FA0CA3"/>
    <w:rsid w:val="00FA3E58"/>
    <w:rsid w:val="00FB0684"/>
    <w:rsid w:val="00FB4E4B"/>
    <w:rsid w:val="00FB7593"/>
    <w:rsid w:val="00FC6B31"/>
    <w:rsid w:val="00FD009F"/>
    <w:rsid w:val="00FE75DD"/>
    <w:rsid w:val="00FF2CA8"/>
    <w:rsid w:val="00FF483B"/>
    <w:rsid w:val="00FF79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37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7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91806"/>
    <w:rPr>
      <w:rFonts w:cs="Calibri"/>
      <w:sz w:val="22"/>
      <w:szCs w:val="22"/>
    </w:rPr>
  </w:style>
  <w:style w:type="character" w:customStyle="1" w:styleId="highlight">
    <w:name w:val="highlight"/>
    <w:uiPriority w:val="99"/>
    <w:rsid w:val="00791806"/>
  </w:style>
  <w:style w:type="character" w:styleId="Strong">
    <w:name w:val="Strong"/>
    <w:uiPriority w:val="99"/>
    <w:qFormat/>
    <w:rsid w:val="00AA3239"/>
    <w:rPr>
      <w:b/>
      <w:bCs/>
    </w:rPr>
  </w:style>
  <w:style w:type="character" w:styleId="Hyperlink">
    <w:name w:val="Hyperlink"/>
    <w:uiPriority w:val="99"/>
    <w:rsid w:val="00B06DA4"/>
    <w:rPr>
      <w:color w:val="0000FF"/>
      <w:u w:val="single"/>
    </w:rPr>
  </w:style>
  <w:style w:type="paragraph" w:styleId="Header">
    <w:name w:val="header"/>
    <w:basedOn w:val="Normal"/>
    <w:link w:val="HeaderChar"/>
    <w:uiPriority w:val="99"/>
    <w:unhideWhenUsed/>
    <w:rsid w:val="00156F07"/>
    <w:pPr>
      <w:tabs>
        <w:tab w:val="center" w:pos="4680"/>
        <w:tab w:val="right" w:pos="9360"/>
      </w:tabs>
    </w:pPr>
    <w:rPr>
      <w:rFonts w:cs="Times New Roman"/>
      <w:sz w:val="20"/>
      <w:szCs w:val="20"/>
    </w:rPr>
  </w:style>
  <w:style w:type="character" w:customStyle="1" w:styleId="HeaderChar">
    <w:name w:val="Header Char"/>
    <w:link w:val="Header"/>
    <w:uiPriority w:val="99"/>
    <w:rsid w:val="00156F07"/>
    <w:rPr>
      <w:rFonts w:cs="Calibri"/>
    </w:rPr>
  </w:style>
  <w:style w:type="paragraph" w:styleId="Footer">
    <w:name w:val="footer"/>
    <w:basedOn w:val="Normal"/>
    <w:link w:val="FooterChar"/>
    <w:uiPriority w:val="99"/>
    <w:unhideWhenUsed/>
    <w:rsid w:val="00156F07"/>
    <w:pPr>
      <w:tabs>
        <w:tab w:val="center" w:pos="4680"/>
        <w:tab w:val="right" w:pos="9360"/>
      </w:tabs>
    </w:pPr>
    <w:rPr>
      <w:rFonts w:cs="Times New Roman"/>
      <w:sz w:val="20"/>
      <w:szCs w:val="20"/>
    </w:rPr>
  </w:style>
  <w:style w:type="character" w:customStyle="1" w:styleId="FooterChar">
    <w:name w:val="Footer Char"/>
    <w:link w:val="Footer"/>
    <w:uiPriority w:val="99"/>
    <w:rsid w:val="00156F07"/>
    <w:rPr>
      <w:rFonts w:cs="Calibri"/>
    </w:rPr>
  </w:style>
  <w:style w:type="paragraph" w:customStyle="1" w:styleId="1">
    <w:name w:val="无间隔1"/>
    <w:uiPriority w:val="1"/>
    <w:qFormat/>
    <w:rsid w:val="00777235"/>
    <w:rPr>
      <w:sz w:val="22"/>
      <w:szCs w:val="22"/>
    </w:rPr>
  </w:style>
  <w:style w:type="paragraph" w:styleId="BalloonText">
    <w:name w:val="Balloon Text"/>
    <w:basedOn w:val="Normal"/>
    <w:link w:val="BalloonTextChar"/>
    <w:uiPriority w:val="99"/>
    <w:semiHidden/>
    <w:unhideWhenUsed/>
    <w:rsid w:val="009D75B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9D75BB"/>
    <w:rPr>
      <w:rFonts w:ascii="Tahoma" w:hAnsi="Tahoma" w:cs="Tahoma"/>
      <w:sz w:val="16"/>
      <w:szCs w:val="16"/>
    </w:rPr>
  </w:style>
  <w:style w:type="paragraph" w:styleId="ListParagraph">
    <w:name w:val="List Paragraph"/>
    <w:basedOn w:val="Normal"/>
    <w:uiPriority w:val="34"/>
    <w:qFormat/>
    <w:rsid w:val="00C232CF"/>
    <w:pPr>
      <w:widowControl w:val="0"/>
      <w:spacing w:after="0" w:line="240" w:lineRule="auto"/>
      <w:ind w:firstLineChars="200" w:firstLine="420"/>
      <w:jc w:val="both"/>
    </w:pPr>
    <w:rPr>
      <w:rFonts w:cs="Times New Roman"/>
      <w:kern w:val="2"/>
      <w:sz w:val="21"/>
    </w:rPr>
  </w:style>
  <w:style w:type="character" w:styleId="CommentReference">
    <w:name w:val="annotation reference"/>
    <w:basedOn w:val="DefaultParagraphFont"/>
    <w:uiPriority w:val="99"/>
    <w:semiHidden/>
    <w:unhideWhenUsed/>
    <w:rsid w:val="00720C52"/>
    <w:rPr>
      <w:sz w:val="16"/>
      <w:szCs w:val="16"/>
    </w:rPr>
  </w:style>
  <w:style w:type="paragraph" w:styleId="CommentText">
    <w:name w:val="annotation text"/>
    <w:basedOn w:val="Normal"/>
    <w:link w:val="CommentTextChar"/>
    <w:uiPriority w:val="99"/>
    <w:semiHidden/>
    <w:unhideWhenUsed/>
    <w:rsid w:val="00720C52"/>
    <w:pPr>
      <w:spacing w:line="240" w:lineRule="auto"/>
    </w:pPr>
    <w:rPr>
      <w:sz w:val="20"/>
      <w:szCs w:val="20"/>
    </w:rPr>
  </w:style>
  <w:style w:type="character" w:customStyle="1" w:styleId="CommentTextChar">
    <w:name w:val="Comment Text Char"/>
    <w:basedOn w:val="DefaultParagraphFont"/>
    <w:link w:val="CommentText"/>
    <w:uiPriority w:val="99"/>
    <w:semiHidden/>
    <w:rsid w:val="00720C52"/>
    <w:rPr>
      <w:rFonts w:cs="Calibri"/>
    </w:rPr>
  </w:style>
  <w:style w:type="paragraph" w:styleId="CommentSubject">
    <w:name w:val="annotation subject"/>
    <w:basedOn w:val="CommentText"/>
    <w:next w:val="CommentText"/>
    <w:link w:val="CommentSubjectChar"/>
    <w:uiPriority w:val="99"/>
    <w:semiHidden/>
    <w:unhideWhenUsed/>
    <w:rsid w:val="00720C52"/>
    <w:rPr>
      <w:b/>
      <w:bCs/>
    </w:rPr>
  </w:style>
  <w:style w:type="character" w:customStyle="1" w:styleId="CommentSubjectChar">
    <w:name w:val="Comment Subject Char"/>
    <w:basedOn w:val="CommentTextChar"/>
    <w:link w:val="CommentSubject"/>
    <w:uiPriority w:val="99"/>
    <w:semiHidden/>
    <w:rsid w:val="00720C52"/>
    <w:rPr>
      <w:rFonts w:cs="Calibr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7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91806"/>
    <w:rPr>
      <w:rFonts w:cs="Calibri"/>
      <w:sz w:val="22"/>
      <w:szCs w:val="22"/>
    </w:rPr>
  </w:style>
  <w:style w:type="character" w:customStyle="1" w:styleId="highlight">
    <w:name w:val="highlight"/>
    <w:uiPriority w:val="99"/>
    <w:rsid w:val="00791806"/>
  </w:style>
  <w:style w:type="character" w:styleId="Strong">
    <w:name w:val="Strong"/>
    <w:uiPriority w:val="99"/>
    <w:qFormat/>
    <w:rsid w:val="00AA3239"/>
    <w:rPr>
      <w:b/>
      <w:bCs/>
    </w:rPr>
  </w:style>
  <w:style w:type="character" w:styleId="Hyperlink">
    <w:name w:val="Hyperlink"/>
    <w:uiPriority w:val="99"/>
    <w:rsid w:val="00B06DA4"/>
    <w:rPr>
      <w:color w:val="0000FF"/>
      <w:u w:val="single"/>
    </w:rPr>
  </w:style>
  <w:style w:type="paragraph" w:styleId="Header">
    <w:name w:val="header"/>
    <w:basedOn w:val="Normal"/>
    <w:link w:val="HeaderChar"/>
    <w:uiPriority w:val="99"/>
    <w:unhideWhenUsed/>
    <w:rsid w:val="00156F07"/>
    <w:pPr>
      <w:tabs>
        <w:tab w:val="center" w:pos="4680"/>
        <w:tab w:val="right" w:pos="9360"/>
      </w:tabs>
    </w:pPr>
    <w:rPr>
      <w:rFonts w:cs="Times New Roman"/>
      <w:sz w:val="20"/>
      <w:szCs w:val="20"/>
    </w:rPr>
  </w:style>
  <w:style w:type="character" w:customStyle="1" w:styleId="HeaderChar">
    <w:name w:val="Header Char"/>
    <w:link w:val="Header"/>
    <w:uiPriority w:val="99"/>
    <w:rsid w:val="00156F07"/>
    <w:rPr>
      <w:rFonts w:cs="Calibri"/>
    </w:rPr>
  </w:style>
  <w:style w:type="paragraph" w:styleId="Footer">
    <w:name w:val="footer"/>
    <w:basedOn w:val="Normal"/>
    <w:link w:val="FooterChar"/>
    <w:uiPriority w:val="99"/>
    <w:unhideWhenUsed/>
    <w:rsid w:val="00156F07"/>
    <w:pPr>
      <w:tabs>
        <w:tab w:val="center" w:pos="4680"/>
        <w:tab w:val="right" w:pos="9360"/>
      </w:tabs>
    </w:pPr>
    <w:rPr>
      <w:rFonts w:cs="Times New Roman"/>
      <w:sz w:val="20"/>
      <w:szCs w:val="20"/>
    </w:rPr>
  </w:style>
  <w:style w:type="character" w:customStyle="1" w:styleId="FooterChar">
    <w:name w:val="Footer Char"/>
    <w:link w:val="Footer"/>
    <w:uiPriority w:val="99"/>
    <w:rsid w:val="00156F07"/>
    <w:rPr>
      <w:rFonts w:cs="Calibri"/>
    </w:rPr>
  </w:style>
  <w:style w:type="paragraph" w:customStyle="1" w:styleId="1">
    <w:name w:val="无间隔1"/>
    <w:uiPriority w:val="1"/>
    <w:qFormat/>
    <w:rsid w:val="00777235"/>
    <w:rPr>
      <w:sz w:val="22"/>
      <w:szCs w:val="22"/>
    </w:rPr>
  </w:style>
  <w:style w:type="paragraph" w:styleId="BalloonText">
    <w:name w:val="Balloon Text"/>
    <w:basedOn w:val="Normal"/>
    <w:link w:val="BalloonTextChar"/>
    <w:uiPriority w:val="99"/>
    <w:semiHidden/>
    <w:unhideWhenUsed/>
    <w:rsid w:val="009D75B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9D75BB"/>
    <w:rPr>
      <w:rFonts w:ascii="Tahoma" w:hAnsi="Tahoma" w:cs="Tahoma"/>
      <w:sz w:val="16"/>
      <w:szCs w:val="16"/>
    </w:rPr>
  </w:style>
  <w:style w:type="paragraph" w:styleId="ListParagraph">
    <w:name w:val="List Paragraph"/>
    <w:basedOn w:val="Normal"/>
    <w:uiPriority w:val="34"/>
    <w:qFormat/>
    <w:rsid w:val="00C232CF"/>
    <w:pPr>
      <w:widowControl w:val="0"/>
      <w:spacing w:after="0" w:line="240" w:lineRule="auto"/>
      <w:ind w:firstLineChars="200" w:firstLine="420"/>
      <w:jc w:val="both"/>
    </w:pPr>
    <w:rPr>
      <w:rFonts w:cs="Times New Roman"/>
      <w:kern w:val="2"/>
      <w:sz w:val="21"/>
    </w:rPr>
  </w:style>
  <w:style w:type="character" w:styleId="CommentReference">
    <w:name w:val="annotation reference"/>
    <w:basedOn w:val="DefaultParagraphFont"/>
    <w:uiPriority w:val="99"/>
    <w:semiHidden/>
    <w:unhideWhenUsed/>
    <w:rsid w:val="00720C52"/>
    <w:rPr>
      <w:sz w:val="16"/>
      <w:szCs w:val="16"/>
    </w:rPr>
  </w:style>
  <w:style w:type="paragraph" w:styleId="CommentText">
    <w:name w:val="annotation text"/>
    <w:basedOn w:val="Normal"/>
    <w:link w:val="CommentTextChar"/>
    <w:uiPriority w:val="99"/>
    <w:semiHidden/>
    <w:unhideWhenUsed/>
    <w:rsid w:val="00720C52"/>
    <w:pPr>
      <w:spacing w:line="240" w:lineRule="auto"/>
    </w:pPr>
    <w:rPr>
      <w:sz w:val="20"/>
      <w:szCs w:val="20"/>
    </w:rPr>
  </w:style>
  <w:style w:type="character" w:customStyle="1" w:styleId="CommentTextChar">
    <w:name w:val="Comment Text Char"/>
    <w:basedOn w:val="DefaultParagraphFont"/>
    <w:link w:val="CommentText"/>
    <w:uiPriority w:val="99"/>
    <w:semiHidden/>
    <w:rsid w:val="00720C52"/>
    <w:rPr>
      <w:rFonts w:cs="Calibri"/>
    </w:rPr>
  </w:style>
  <w:style w:type="paragraph" w:styleId="CommentSubject">
    <w:name w:val="annotation subject"/>
    <w:basedOn w:val="CommentText"/>
    <w:next w:val="CommentText"/>
    <w:link w:val="CommentSubjectChar"/>
    <w:uiPriority w:val="99"/>
    <w:semiHidden/>
    <w:unhideWhenUsed/>
    <w:rsid w:val="00720C52"/>
    <w:rPr>
      <w:b/>
      <w:bCs/>
    </w:rPr>
  </w:style>
  <w:style w:type="character" w:customStyle="1" w:styleId="CommentSubjectChar">
    <w:name w:val="Comment Subject Char"/>
    <w:basedOn w:val="CommentTextChar"/>
    <w:link w:val="CommentSubject"/>
    <w:uiPriority w:val="99"/>
    <w:semiHidden/>
    <w:rsid w:val="00720C52"/>
    <w:rPr>
      <w:rFonts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610">
      <w:bodyDiv w:val="1"/>
      <w:marLeft w:val="0"/>
      <w:marRight w:val="0"/>
      <w:marTop w:val="0"/>
      <w:marBottom w:val="0"/>
      <w:divBdr>
        <w:top w:val="none" w:sz="0" w:space="0" w:color="auto"/>
        <w:left w:val="none" w:sz="0" w:space="0" w:color="auto"/>
        <w:bottom w:val="none" w:sz="0" w:space="0" w:color="auto"/>
        <w:right w:val="none" w:sz="0" w:space="0" w:color="auto"/>
      </w:divBdr>
    </w:div>
    <w:div w:id="55176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an.r-project.org/web/packages/caret/index.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aret.r-forge.r-project.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zhengsun12@vip.126.com" TargetMode="External"/><Relationship Id="rId4" Type="http://schemas.microsoft.com/office/2007/relationships/stylesWithEffects" Target="stylesWithEffects.xml"/><Relationship Id="rId9" Type="http://schemas.openxmlformats.org/officeDocument/2006/relationships/hyperlink" Target="mailto:lchen@nccu.edu"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77D0F-1A90-4C96-8056-976F99EF2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28</Pages>
  <Words>6277</Words>
  <Characters>71086</Characters>
  <Application>Microsoft Office Word</Application>
  <DocSecurity>0</DocSecurity>
  <Lines>592</Lines>
  <Paragraphs>154</Paragraphs>
  <ScaleCrop>false</ScaleCrop>
  <HeadingPairs>
    <vt:vector size="2" baseType="variant">
      <vt:variant>
        <vt:lpstr>Title</vt:lpstr>
      </vt:variant>
      <vt:variant>
        <vt:i4>1</vt:i4>
      </vt:variant>
    </vt:vector>
  </HeadingPairs>
  <TitlesOfParts>
    <vt:vector size="1" baseType="lpstr">
      <vt:lpstr>NFkB and Nrf2 in esophageal epithelial barrier function</vt:lpstr>
    </vt:vector>
  </TitlesOfParts>
  <Company>Microsoft</Company>
  <LinksUpToDate>false</LinksUpToDate>
  <CharactersWithSpaces>77209</CharactersWithSpaces>
  <SharedDoc>false</SharedDoc>
  <HLinks>
    <vt:vector size="12" baseType="variant">
      <vt:variant>
        <vt:i4>2752513</vt:i4>
      </vt:variant>
      <vt:variant>
        <vt:i4>3</vt:i4>
      </vt:variant>
      <vt:variant>
        <vt:i4>0</vt:i4>
      </vt:variant>
      <vt:variant>
        <vt:i4>5</vt:i4>
      </vt:variant>
      <vt:variant>
        <vt:lpwstr>mailto:zhengsun12@vip.126.com</vt:lpwstr>
      </vt:variant>
      <vt:variant>
        <vt:lpwstr/>
      </vt:variant>
      <vt:variant>
        <vt:i4>5177471</vt:i4>
      </vt:variant>
      <vt:variant>
        <vt:i4>0</vt:i4>
      </vt:variant>
      <vt:variant>
        <vt:i4>0</vt:i4>
      </vt:variant>
      <vt:variant>
        <vt:i4>5</vt:i4>
      </vt:variant>
      <vt:variant>
        <vt:lpwstr>mailto:lchen@nccu.edu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NFkB and Nrf2 in esophageal epithelial barrier function</dc:title>
  <dc:creator>haochen</dc:creator>
  <cp:lastModifiedBy>sysprep</cp:lastModifiedBy>
  <cp:revision>5</cp:revision>
  <cp:lastPrinted>2014-12-01T14:45:00Z</cp:lastPrinted>
  <dcterms:created xsi:type="dcterms:W3CDTF">2014-12-01T16:41:00Z</dcterms:created>
  <dcterms:modified xsi:type="dcterms:W3CDTF">2014-12-01T19:09:00Z</dcterms:modified>
</cp:coreProperties>
</file>