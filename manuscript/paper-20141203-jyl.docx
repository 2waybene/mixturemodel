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gramStart"/>
      <w:r w:rsidRPr="00B176EA">
        <w:rPr>
          <w:rFonts w:ascii="Arial" w:hAnsi="Arial" w:cs="Arial"/>
          <w:vertAlign w:val="superscript"/>
        </w:rPr>
        <w:t>a</w:t>
      </w:r>
      <w:proofErr w:type="gramEnd"/>
      <w:r w:rsidRPr="00B176EA">
        <w:rPr>
          <w:rFonts w:ascii="Arial" w:hAnsi="Arial" w:cs="Arial"/>
        </w:rPr>
        <w:t xml:space="preserve"> Equal contributions</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RDefault="00943170" w:rsidP="00303E3C">
      <w:pPr>
        <w:spacing w:line="480" w:lineRule="auto"/>
        <w:jc w:val="both"/>
        <w:rPr>
          <w:rFonts w:ascii="Arial" w:hAnsi="Arial" w:cs="Arial"/>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Pr="00B176EA">
        <w:rPr>
          <w:rFonts w:ascii="Arial" w:hAnsi="Arial" w:cs="Arial"/>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allows automatic data processing and reconstruct</w:t>
      </w:r>
      <w:r w:rsidR="00972AAD">
        <w:rPr>
          <w:rFonts w:ascii="Arial" w:hAnsi="Arial" w:cs="Arial"/>
        </w:rPr>
        <w:t>ion</w:t>
      </w:r>
      <w:r w:rsidRPr="00B176EA">
        <w:rPr>
          <w:rFonts w:ascii="Arial" w:hAnsi="Arial" w:cs="Arial"/>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 assessment.</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ins w:id="0" w:author="Jianying Li" w:date="2014-12-02T23:19:00Z">
        <w:r w:rsidR="0001213B">
          <w:rPr>
            <w:rFonts w:ascii="Arial" w:hAnsi="Arial" w:cs="Arial"/>
          </w:rPr>
          <w:t xml:space="preserve">, </w:t>
        </w:r>
      </w:ins>
      <w:del w:id="1" w:author="Jianying Li" w:date="2014-12-02T23:19:00Z">
        <w:r w:rsidR="00891128" w:rsidDel="0001213B">
          <w:rPr>
            <w:rFonts w:ascii="Arial" w:hAnsi="Arial" w:cs="Arial"/>
          </w:rPr>
          <w:delText>.</w:delText>
        </w:r>
      </w:del>
      <w:r w:rsidRPr="00B176EA">
        <w:rPr>
          <w:rFonts w:ascii="Arial" w:hAnsi="Arial" w:cs="Arial"/>
        </w:rPr>
        <w:t xml:space="preserve"> 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ins w:id="2" w:author="sysprep" w:date="2014-12-03T08:16:00Z">
        <w:r w:rsidR="009823A3">
          <w:rPr>
            <w:rFonts w:ascii="Arial" w:hAnsi="Arial" w:cs="Arial"/>
          </w:rPr>
          <w:t xml:space="preserve">for </w:t>
        </w:r>
      </w:ins>
      <w:r w:rsidR="00670618">
        <w:rPr>
          <w:rFonts w:ascii="Arial" w:hAnsi="Arial" w:cs="Arial"/>
        </w:rPr>
        <w:t>guiding</w:t>
      </w:r>
      <w:r w:rsidRPr="00B176EA">
        <w:rPr>
          <w:rFonts w:ascii="Arial" w:hAnsi="Arial" w:cs="Arial"/>
        </w:rPr>
        <w:t xml:space="preserve"> </w:t>
      </w:r>
      <w:ins w:id="3" w:author="sysprep" w:date="2014-12-03T08:16:00Z">
        <w:r w:rsidR="009823A3">
          <w:rPr>
            <w:rFonts w:ascii="Arial" w:hAnsi="Arial" w:cs="Arial"/>
          </w:rPr>
          <w:t xml:space="preserve">the </w:t>
        </w:r>
      </w:ins>
      <w:bookmarkStart w:id="4" w:name="_GoBack"/>
      <w:bookmarkEnd w:id="4"/>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[1,2]</w:t>
      </w:r>
      <w:r w:rsidRPr="005F5831">
        <w:rPr>
          <w:rFonts w:ascii="Arial" w:hAnsi="Arial" w:cs="Arial"/>
        </w:rPr>
        <w:fldChar w:fldCharType="end"/>
      </w:r>
      <w:r w:rsidRPr="005F5831">
        <w:rPr>
          <w:rFonts w:ascii="Arial" w:hAnsi="Arial" w:cs="Arial"/>
        </w:rPr>
        <w:t xml:space="preserve">. In the United States, approximately 28,030 new cases will be diagnosed and 5,850 cases will die in 2014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 of hyperplasia, dysplasia and SCC </w: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Pr="005F5831">
        <w:rPr>
          <w:rFonts w:ascii="Arial" w:hAnsi="Arial" w:cs="Arial"/>
        </w:rPr>
        <w:fldChar w:fldCharType="begin"/>
      </w:r>
      <w:r w:rsidRPr="005F5831">
        <w:rPr>
          <w:rFonts w:ascii="Arial" w:hAnsi="Arial" w:cs="Arial"/>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5F5831">
        <w:rPr>
          <w:rFonts w:ascii="Arial" w:hAnsi="Arial" w:cs="Arial"/>
        </w:rPr>
        <w:fldChar w:fldCharType="separate"/>
      </w:r>
      <w:r w:rsidRPr="005F5831">
        <w:rPr>
          <w:rFonts w:ascii="Arial" w:hAnsi="Arial" w:cs="Arial"/>
        </w:rPr>
        <w:t>[1]</w:t>
      </w:r>
      <w:r w:rsidRPr="005F5831">
        <w:rPr>
          <w:rFonts w:ascii="Arial" w:hAnsi="Arial" w:cs="Arial"/>
        </w:rPr>
        <w:fldChar w:fldCharType="end"/>
      </w:r>
      <w:r w:rsidRPr="005F5831">
        <w:rPr>
          <w:rFonts w:ascii="Arial" w:hAnsi="Arial" w:cs="Arial"/>
        </w:rPr>
        <w:t xml:space="preserve">. The five-year survival rate for patients with early, localized lesions is ~80%, whereas it is only 19% for patients with distant metastasis </w:t>
      </w:r>
      <w:r w:rsidRPr="005F5831">
        <w:rPr>
          <w:rFonts w:ascii="Arial" w:hAnsi="Arial" w:cs="Arial"/>
        </w:rPr>
        <w:fldChar w:fldCharType="begin"/>
      </w:r>
      <w:r w:rsidRPr="005F5831">
        <w:rPr>
          <w:rFonts w:ascii="Arial" w:hAnsi="Arial" w:cs="Arial"/>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5F5831">
        <w:rPr>
          <w:rFonts w:ascii="Arial" w:hAnsi="Arial" w:cs="Arial"/>
        </w:rPr>
        <w:fldChar w:fldCharType="separate"/>
      </w:r>
      <w:r w:rsidRPr="005F5831">
        <w:rPr>
          <w:rFonts w:ascii="Arial" w:hAnsi="Arial" w:cs="Arial"/>
        </w:rPr>
        <w:t>[5]</w:t>
      </w:r>
      <w:r w:rsidRPr="005F5831">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[6,7]</w:t>
      </w:r>
      <w:r w:rsidRPr="005F5831">
        <w:rPr>
          <w:rFonts w:ascii="Arial" w:hAnsi="Arial" w:cs="Arial"/>
        </w:rPr>
        <w:fldChar w:fldCharType="end"/>
      </w:r>
      <w:r w:rsidRPr="005F5831">
        <w:rPr>
          <w:rFonts w:ascii="Arial" w:hAnsi="Arial" w:cs="Arial"/>
        </w:rPr>
        <w:t xml:space="preserve">. And the annual age-adjusted incidence rates of OLK varied from 1.1 to 2.4 in male and from 0.2 to 1.3 in female per 1,000 </w:t>
      </w:r>
      <w:proofErr w:type="gramStart"/>
      <w:r w:rsidRPr="005F5831">
        <w:rPr>
          <w:rFonts w:ascii="Arial" w:hAnsi="Arial" w:cs="Arial"/>
        </w:rPr>
        <w:t>person</w:t>
      </w:r>
      <w:proofErr w:type="gramEnd"/>
      <w:r w:rsidRPr="005F5831">
        <w:rPr>
          <w:rFonts w:ascii="Arial" w:hAnsi="Arial" w:cs="Arial"/>
        </w:rPr>
        <w:t xml:space="preserve"> in India, and the prevalence varied from 0.2 to 4.9% </w: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[8]</w:t>
      </w:r>
      <w:r w:rsidRPr="005F5831">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[9]</w:t>
      </w:r>
      <w:r w:rsidRPr="005F5831">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Several months or years are needed for hyperkeratosis progress to cancer. The overall chance of malignant transformation is 3.6% </w:t>
      </w:r>
      <w:r w:rsidRPr="005F5831">
        <w:rPr>
          <w:rFonts w:ascii="Arial" w:hAnsi="Arial" w:cs="Arial"/>
        </w:rPr>
        <w:fldChar w:fldCharType="begin"/>
      </w:r>
      <w:r w:rsidRPr="005F5831">
        <w:rPr>
          <w:rFonts w:ascii="Arial" w:hAnsi="Arial" w:cs="Arial"/>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Pr="005F5831">
        <w:rPr>
          <w:rFonts w:ascii="Arial" w:hAnsi="Arial" w:cs="Arial"/>
        </w:rPr>
        <w:fldChar w:fldCharType="separate"/>
      </w:r>
      <w:r w:rsidRPr="005F5831">
        <w:rPr>
          <w:rFonts w:ascii="Arial" w:hAnsi="Arial" w:cs="Arial"/>
        </w:rPr>
        <w:t>[10]</w:t>
      </w:r>
      <w:r w:rsidRPr="005F5831">
        <w:rPr>
          <w:rFonts w:ascii="Arial" w:hAnsi="Arial" w:cs="Arial"/>
        </w:rPr>
        <w:fldChar w:fldCharType="end"/>
      </w:r>
      <w:r w:rsidRPr="005F5831">
        <w:rPr>
          <w:rFonts w:ascii="Arial" w:hAnsi="Arial" w:cs="Arial"/>
        </w:rPr>
        <w:t xml:space="preserve"> and can be up to 12.9% in some populations </w: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[11,12,13]</w:t>
      </w:r>
      <w:r w:rsidRPr="005F5831">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Several measures are available for clinicians to assess OLK lesions: (1) Visual assessment of mucosal appearance: Lesions with a red component, ulceration, or </w:t>
      </w:r>
      <w:r w:rsidRPr="005F5831">
        <w:rPr>
          <w:rFonts w:ascii="Arial" w:hAnsi="Arial" w:cs="Arial"/>
        </w:rPr>
        <w:lastRenderedPageBreak/>
        <w:t xml:space="preserve">certain topography described (granular, nodular, or </w:t>
      </w:r>
      <w:proofErr w:type="spellStart"/>
      <w:r w:rsidRPr="005F5831">
        <w:rPr>
          <w:rFonts w:ascii="Arial" w:hAnsi="Arial" w:cs="Arial"/>
        </w:rPr>
        <w:t>verrucous</w:t>
      </w:r>
      <w:proofErr w:type="spellEnd"/>
      <w:r w:rsidRPr="005F5831">
        <w:rPr>
          <w:rFonts w:ascii="Arial" w:hAnsi="Arial" w:cs="Arial"/>
        </w:rPr>
        <w:t xml:space="preserve">) are more likely to develop malignancy </w: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[7,14]</w:t>
      </w:r>
      <w:r w:rsidRPr="005F5831">
        <w:rPr>
          <w:rFonts w:ascii="Arial" w:hAnsi="Arial" w:cs="Arial"/>
        </w:rPr>
        <w:fldChar w:fldCharType="end"/>
      </w:r>
      <w:r w:rsidRPr="005F5831">
        <w:rPr>
          <w:rFonts w:ascii="Arial" w:hAnsi="Arial" w:cs="Arial"/>
        </w:rPr>
        <w:t xml:space="preserve">. Being subjective in nature, this method of assessment depends on clinical experience of the examiner. Moreover, mucosal appearance of early-stage cancer may appear benign </w:t>
      </w:r>
      <w:r w:rsidRPr="005F5831">
        <w:rPr>
          <w:rFonts w:ascii="Arial" w:hAnsi="Arial" w:cs="Arial"/>
        </w:rPr>
        <w:fldChar w:fldCharType="begin"/>
      </w:r>
      <w:r w:rsidRPr="005F5831">
        <w:rPr>
          <w:rFonts w:ascii="Arial" w:hAnsi="Arial" w:cs="Arial"/>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Pr="005F5831">
        <w:rPr>
          <w:rFonts w:ascii="Arial" w:hAnsi="Arial" w:cs="Arial"/>
        </w:rPr>
        <w:fldChar w:fldCharType="separate"/>
      </w:r>
      <w:r w:rsidRPr="005F5831">
        <w:rPr>
          <w:rFonts w:ascii="Arial" w:hAnsi="Arial" w:cs="Arial"/>
        </w:rPr>
        <w:t>[14]</w:t>
      </w:r>
      <w:r w:rsidRPr="005F5831">
        <w:rPr>
          <w:rFonts w:ascii="Arial" w:hAnsi="Arial" w:cs="Arial"/>
        </w:rPr>
        <w:fldChar w:fldCharType="end"/>
      </w:r>
      <w:r w:rsidRPr="005F5831">
        <w:rPr>
          <w:rFonts w:ascii="Arial" w:hAnsi="Arial" w:cs="Arial"/>
        </w:rPr>
        <w:t xml:space="preserve">. (2) Visual assessment of </w:t>
      </w:r>
      <w:proofErr w:type="spellStart"/>
      <w:r w:rsidRPr="005F5831">
        <w:rPr>
          <w:rFonts w:ascii="Arial" w:hAnsi="Arial" w:cs="Arial"/>
        </w:rPr>
        <w:t>physico</w:t>
      </w:r>
      <w:proofErr w:type="spellEnd"/>
      <w:r w:rsidRPr="005F5831">
        <w:rPr>
          <w:rFonts w:ascii="Arial" w:hAnsi="Arial" w:cs="Arial"/>
        </w:rPr>
        <w:t xml:space="preserve">-chemical properties, such as toluidine blue staining </w:t>
      </w:r>
      <w:r w:rsidRPr="005F5831">
        <w:rPr>
          <w:rFonts w:ascii="Arial" w:hAnsi="Arial" w:cs="Arial"/>
        </w:rPr>
        <w:fldChar w:fldCharType="begin"/>
      </w:r>
      <w:r w:rsidRPr="005F5831">
        <w:rPr>
          <w:rFonts w:ascii="Arial" w:hAnsi="Arial" w:cs="Arial"/>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Pr="005F5831">
        <w:rPr>
          <w:rFonts w:ascii="Arial" w:hAnsi="Arial" w:cs="Arial"/>
        </w:rPr>
        <w:fldChar w:fldCharType="separate"/>
      </w:r>
      <w:r w:rsidRPr="005F5831">
        <w:rPr>
          <w:rFonts w:ascii="Arial" w:hAnsi="Arial" w:cs="Arial"/>
        </w:rPr>
        <w:t>[15]</w:t>
      </w:r>
      <w:r w:rsidRPr="005F5831">
        <w:rPr>
          <w:rFonts w:ascii="Arial" w:hAnsi="Arial" w:cs="Arial"/>
        </w:rPr>
        <w:fldChar w:fldCharType="end"/>
      </w:r>
      <w:r w:rsidRPr="005F5831">
        <w:rPr>
          <w:rFonts w:ascii="Arial" w:hAnsi="Arial" w:cs="Arial"/>
        </w:rPr>
        <w:t xml:space="preserve">, fluorescence spectroscopy </w:t>
      </w:r>
      <w:r w:rsidRPr="005F5831">
        <w:rPr>
          <w:rFonts w:ascii="Arial" w:hAnsi="Arial" w:cs="Arial"/>
        </w:rPr>
        <w:fldChar w:fldCharType="begin"/>
      </w:r>
      <w:r w:rsidRPr="005F5831">
        <w:rPr>
          <w:rFonts w:ascii="Arial" w:hAnsi="Arial" w:cs="Arial"/>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Pr="005F5831">
        <w:rPr>
          <w:rFonts w:ascii="Arial" w:hAnsi="Arial" w:cs="Arial"/>
        </w:rPr>
        <w:fldChar w:fldCharType="separate"/>
      </w:r>
      <w:r w:rsidRPr="005F5831">
        <w:rPr>
          <w:rFonts w:ascii="Arial" w:hAnsi="Arial" w:cs="Arial"/>
        </w:rPr>
        <w:t>[16]</w:t>
      </w:r>
      <w:r w:rsidRPr="005F5831">
        <w:rPr>
          <w:rFonts w:ascii="Arial" w:hAnsi="Arial" w:cs="Arial"/>
        </w:rPr>
        <w:fldChar w:fldCharType="end"/>
      </w:r>
      <w:r w:rsidRPr="005F5831">
        <w:rPr>
          <w:rFonts w:ascii="Arial" w:hAnsi="Arial" w:cs="Arial"/>
        </w:rPr>
        <w:t xml:space="preserve">: These methods are easy and quick to use, yet less specific </w: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[14,15]</w:t>
      </w:r>
      <w:r w:rsidRPr="005F5831">
        <w:rPr>
          <w:rFonts w:ascii="Arial" w:hAnsi="Arial" w:cs="Arial"/>
        </w:rPr>
        <w:fldChar w:fldCharType="end"/>
      </w:r>
      <w:r w:rsidRPr="005F5831">
        <w:rPr>
          <w:rFonts w:ascii="Arial" w:hAnsi="Arial" w:cs="Arial"/>
        </w:rPr>
        <w:t xml:space="preserve">. It is a challenge to distinguish the high-risk from low-risk OLK lesions </w:t>
      </w:r>
      <w:r w:rsidRPr="005F5831">
        <w:rPr>
          <w:rFonts w:ascii="Arial" w:hAnsi="Arial" w:cs="Arial"/>
        </w:rPr>
        <w:fldChar w:fldCharType="begin"/>
      </w:r>
      <w:r w:rsidRPr="005F5831">
        <w:rPr>
          <w:rFonts w:ascii="Arial" w:hAnsi="Arial" w:cs="Arial"/>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Pr="005F5831">
        <w:rPr>
          <w:rFonts w:ascii="Arial" w:hAnsi="Arial" w:cs="Arial"/>
        </w:rPr>
        <w:fldChar w:fldCharType="separate"/>
      </w:r>
      <w:r w:rsidRPr="005F5831">
        <w:rPr>
          <w:rFonts w:ascii="Arial" w:hAnsi="Arial" w:cs="Arial"/>
        </w:rPr>
        <w:t>[17]</w:t>
      </w:r>
      <w:r w:rsidRPr="005F5831">
        <w:rPr>
          <w:rFonts w:ascii="Arial" w:hAnsi="Arial" w:cs="Arial"/>
        </w:rPr>
        <w:fldChar w:fldCharType="end"/>
      </w:r>
      <w:r w:rsidRPr="005F5831">
        <w:rPr>
          <w:rFonts w:ascii="Arial" w:hAnsi="Arial" w:cs="Arial"/>
        </w:rPr>
        <w:t xml:space="preserve">. (3) Laboratory assessment of molecular markers: Chromosome </w:t>
      </w:r>
      <w:r w:rsidRPr="005F5831">
        <w:rPr>
          <w:rFonts w:ascii="Arial" w:hAnsi="Arial" w:cs="Arial"/>
          <w:i/>
        </w:rPr>
        <w:t>in situ</w:t>
      </w:r>
      <w:r w:rsidRPr="005F5831">
        <w:rPr>
          <w:rFonts w:ascii="Arial" w:hAnsi="Arial" w:cs="Arial"/>
        </w:rPr>
        <w:t xml:space="preserve"> hybridization, immunohistochemistry, real-time PCR, gene microarray and proteomics have been used for detection of alterations in DNA, mRNA and protein </w:t>
      </w:r>
      <w:r w:rsidRPr="005F5831">
        <w:rPr>
          <w:rFonts w:ascii="Arial" w:hAnsi="Arial" w:cs="Arial"/>
        </w:rPr>
        <w:fldChar w:fldCharType="begin"/>
      </w:r>
      <w:r w:rsidRPr="005F5831">
        <w:rPr>
          <w:rFonts w:ascii="Arial" w:hAnsi="Arial" w:cs="Arial"/>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Pr="005F5831">
        <w:rPr>
          <w:rFonts w:ascii="Arial" w:hAnsi="Arial" w:cs="Arial"/>
        </w:rPr>
        <w:fldChar w:fldCharType="separate"/>
      </w:r>
      <w:r w:rsidRPr="005F5831">
        <w:rPr>
          <w:rFonts w:ascii="Arial" w:hAnsi="Arial" w:cs="Arial"/>
        </w:rPr>
        <w:t>[18]</w:t>
      </w:r>
      <w:r w:rsidRPr="005F5831">
        <w:rPr>
          <w:rFonts w:ascii="Arial" w:hAnsi="Arial" w:cs="Arial"/>
        </w:rPr>
        <w:fldChar w:fldCharType="end"/>
      </w:r>
      <w:r w:rsidRPr="005F5831">
        <w:rPr>
          <w:rFonts w:ascii="Arial" w:hAnsi="Arial" w:cs="Arial"/>
        </w:rPr>
        <w:t xml:space="preserve">. Although these molecular tools have shown promising results with improved accuracy of cancer diagnosis, they are usually expensive and require high-quality clinical samples. (4)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[19]</w:t>
      </w:r>
      <w:r w:rsidRPr="005F5831">
        <w:rPr>
          <w:rFonts w:ascii="Arial" w:hAnsi="Arial" w:cs="Arial"/>
        </w:rPr>
        <w:fldChar w:fldCharType="end"/>
      </w:r>
      <w:r w:rsidRPr="005F5831">
        <w:rPr>
          <w:rFonts w:ascii="Arial" w:hAnsi="Arial" w:cs="Arial"/>
        </w:rPr>
        <w:t xml:space="preserve">, micronucleus analysis </w:t>
      </w:r>
      <w:r w:rsidRPr="005F5831">
        <w:rPr>
          <w:rFonts w:ascii="Arial" w:hAnsi="Arial" w:cs="Arial"/>
        </w:rPr>
        <w:fldChar w:fldCharType="begin"/>
      </w:r>
      <w:r w:rsidRPr="005F5831">
        <w:rPr>
          <w:rFonts w:ascii="Arial" w:hAnsi="Arial" w:cs="Arial"/>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Pr="005F5831">
        <w:rPr>
          <w:rFonts w:ascii="Arial" w:hAnsi="Arial" w:cs="Arial"/>
        </w:rPr>
        <w:fldChar w:fldCharType="separate"/>
      </w:r>
      <w:r w:rsidRPr="005F5831">
        <w:rPr>
          <w:rFonts w:ascii="Arial" w:hAnsi="Arial" w:cs="Arial"/>
        </w:rPr>
        <w:t>[20]</w:t>
      </w:r>
      <w:r w:rsidRPr="005F5831">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Pr="005F5831">
        <w:rPr>
          <w:rFonts w:ascii="Arial" w:hAnsi="Arial" w:cs="Arial"/>
        </w:rPr>
        <w:fldChar w:fldCharType="begin"/>
      </w:r>
      <w:r w:rsidRPr="005F5831">
        <w:rPr>
          <w:rFonts w:ascii="Arial" w:hAnsi="Arial" w:cs="Arial"/>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Pr="005F5831">
        <w:rPr>
          <w:rFonts w:ascii="Arial" w:hAnsi="Arial" w:cs="Arial"/>
        </w:rPr>
        <w:fldChar w:fldCharType="separate"/>
      </w:r>
      <w:r w:rsidRPr="005F5831">
        <w:rPr>
          <w:rFonts w:ascii="Arial" w:hAnsi="Arial" w:cs="Arial"/>
        </w:rPr>
        <w:t>[21]</w:t>
      </w:r>
      <w:r w:rsidRPr="005F5831">
        <w:rPr>
          <w:rFonts w:ascii="Arial" w:hAnsi="Arial" w:cs="Arial"/>
        </w:rPr>
        <w:fldChar w:fldCharType="end"/>
      </w:r>
      <w:r w:rsidRPr="005F5831">
        <w:rPr>
          <w:rFonts w:ascii="Arial" w:hAnsi="Arial" w:cs="Arial"/>
        </w:rPr>
        <w:t xml:space="preserve">, has already been used routinely for diagnosis of OSCC in recent years </w:t>
      </w:r>
      <w:r w:rsidRPr="005F5831">
        <w:rPr>
          <w:rFonts w:ascii="Arial" w:hAnsi="Arial" w:cs="Arial"/>
        </w:rPr>
        <w:fldChar w:fldCharType="begin"/>
      </w:r>
      <w:r w:rsidRPr="005F5831">
        <w:rPr>
          <w:rFonts w:ascii="Arial" w:hAnsi="Arial" w:cs="Arial"/>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5F5831">
        <w:rPr>
          <w:rFonts w:ascii="Arial" w:hAnsi="Arial" w:cs="Arial"/>
        </w:rPr>
        <w:fldChar w:fldCharType="separate"/>
      </w:r>
      <w:r w:rsidRPr="005F5831">
        <w:rPr>
          <w:rFonts w:ascii="Arial" w:hAnsi="Arial" w:cs="Arial"/>
        </w:rPr>
        <w:t>[22]</w:t>
      </w:r>
      <w:r w:rsidRPr="005F5831">
        <w:rPr>
          <w:rFonts w:ascii="Arial" w:hAnsi="Arial" w:cs="Arial"/>
        </w:rPr>
        <w:fldChar w:fldCharType="end"/>
      </w:r>
      <w:r w:rsidRPr="005F5831">
        <w:rPr>
          <w:rFonts w:ascii="Arial" w:hAnsi="Arial" w:cs="Arial"/>
        </w:rPr>
        <w:t xml:space="preserve">. Its sensitivity and specificity has been reported up to 100% </w: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[5,19,23,24,25]</w:t>
      </w:r>
      <w:r w:rsidRPr="005F5831">
        <w:rPr>
          <w:rFonts w:ascii="Arial" w:hAnsi="Arial" w:cs="Arial"/>
        </w:rPr>
        <w:fldChar w:fldCharType="end"/>
      </w:r>
      <w:r w:rsidRPr="005F5831">
        <w:rPr>
          <w:rFonts w:ascii="Arial" w:hAnsi="Arial" w:cs="Arial"/>
        </w:rPr>
        <w:t xml:space="preserve">. Although qualitative assessment (“negative for OSCC”, “positive for OSCC”, or “atypical lesion”) works well for OSCC diagnosis, this method has limited use in assessing cancer risk of those negative and atypical cases. Additionally, it is unfortunate to lose data other than DNA index (DI) that can be collected by </w:t>
      </w:r>
      <w:proofErr w:type="spellStart"/>
      <w:r w:rsidRPr="005F5831">
        <w:rPr>
          <w:rFonts w:ascii="Arial" w:hAnsi="Arial" w:cs="Arial"/>
        </w:rPr>
        <w:t>exfoliative</w:t>
      </w:r>
      <w:proofErr w:type="spellEnd"/>
      <w:r w:rsidRPr="005F5831">
        <w:rPr>
          <w:rFonts w:ascii="Arial" w:hAnsi="Arial" w:cs="Arial"/>
        </w:rPr>
        <w:t xml:space="preserve"> cytology. </w:t>
      </w:r>
    </w:p>
    <w:p w:rsidR="00943170" w:rsidRPr="00B176EA" w:rsidRDefault="005F5831" w:rsidP="005F5831">
      <w:pPr>
        <w:spacing w:line="480" w:lineRule="auto"/>
        <w:ind w:firstLine="420"/>
        <w:jc w:val="both"/>
        <w:rPr>
          <w:rFonts w:ascii="Arial" w:hAnsi="Arial" w:cs="Arial"/>
        </w:rPr>
      </w:pPr>
      <w:r w:rsidRPr="005F5831">
        <w:rPr>
          <w:rFonts w:ascii="Arial" w:hAnsi="Arial" w:cs="Arial"/>
        </w:rPr>
        <w:t xml:space="preserve">In this study, we developed a statistical method for quantitative risk stratification of OLK. 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r w:rsidR="00943170"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5F5831" w:rsidRDefault="005F5831" w:rsidP="005F5831">
      <w:pPr>
        <w:spacing w:after="0" w:line="480" w:lineRule="auto"/>
        <w:rPr>
          <w:rFonts w:ascii="Arial" w:hAnsi="Arial" w:cs="Arial"/>
          <w:b/>
        </w:rPr>
      </w:pPr>
      <w:r w:rsidRPr="005F5831">
        <w:rPr>
          <w:rFonts w:ascii="Arial" w:hAnsi="Arial" w:cs="Arial"/>
          <w:b/>
        </w:rPr>
        <w:t xml:space="preserve">Clinical subjects, clinical data and follow-up </w:t>
      </w:r>
    </w:p>
    <w:p w:rsidR="005F5831" w:rsidRPr="005F5831" w:rsidRDefault="005F5831" w:rsidP="005F5831">
      <w:pPr>
        <w:pStyle w:val="ListParagraph"/>
        <w:spacing w:line="480" w:lineRule="auto"/>
        <w:ind w:leftChars="-1" w:left="-2" w:firstLineChars="164" w:firstLine="361"/>
        <w:rPr>
          <w:rFonts w:ascii="Arial" w:hAnsi="Arial" w:cs="Arial"/>
          <w:sz w:val="22"/>
        </w:rPr>
      </w:pPr>
      <w:r w:rsidRPr="005F5831">
        <w:rPr>
          <w:rFonts w:ascii="Arial" w:hAnsi="Arial" w:cs="Arial"/>
          <w:sz w:val="22"/>
        </w:rPr>
        <w:t xml:space="preserve">Exfoliated cells were collected from oral mucosa of patients with OLK (n=82), OSCC (n=93), and healthy subjects (n=102) in outpatient clinic of the Beijing </w:t>
      </w:r>
      <w:proofErr w:type="spellStart"/>
      <w:r w:rsidRPr="005F5831">
        <w:rPr>
          <w:rFonts w:ascii="Arial" w:hAnsi="Arial" w:cs="Arial"/>
          <w:sz w:val="22"/>
        </w:rPr>
        <w:t>Stomatological</w:t>
      </w:r>
      <w:proofErr w:type="spellEnd"/>
      <w:r w:rsidRPr="005F5831">
        <w:rPr>
          <w:rFonts w:ascii="Arial" w:hAnsi="Arial" w:cs="Arial"/>
          <w:sz w:val="22"/>
        </w:rPr>
        <w:t xml:space="preserve"> Hospital, Capital Medical University (Table 1). Those who smoked 1 or more cigarettes per day for at </w:t>
      </w:r>
      <w:proofErr w:type="gramStart"/>
      <w:r w:rsidRPr="005F5831">
        <w:rPr>
          <w:rFonts w:ascii="Arial" w:hAnsi="Arial" w:cs="Arial"/>
          <w:sz w:val="22"/>
        </w:rPr>
        <w:t>least ?</w:t>
      </w:r>
      <w:proofErr w:type="gramEnd"/>
      <w:r w:rsidRPr="005F5831">
        <w:rPr>
          <w:rFonts w:ascii="Arial" w:hAnsi="Arial" w:cs="Arial"/>
          <w:sz w:val="22"/>
        </w:rPr>
        <w:t xml:space="preserve"> </w:t>
      </w:r>
      <w:proofErr w:type="gramStart"/>
      <w:r w:rsidRPr="005F5831">
        <w:rPr>
          <w:rFonts w:ascii="Arial" w:hAnsi="Arial" w:cs="Arial"/>
          <w:sz w:val="22"/>
        </w:rPr>
        <w:t>year</w:t>
      </w:r>
      <w:proofErr w:type="gramEnd"/>
      <w:r w:rsidRPr="005F5831">
        <w:rPr>
          <w:rFonts w:ascii="Arial" w:hAnsi="Arial" w:cs="Arial"/>
          <w:sz w:val="22"/>
        </w:rPr>
        <w:t xml:space="preserve"> were regarded as smokers, and those who had 1 or more drinks per day for 3 or more times per week as drinkers </w: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 </w:instrText>
      </w:r>
      <w:r w:rsidRPr="005F5831">
        <w:rPr>
          <w:rFonts w:ascii="Arial" w:hAnsi="Arial" w:cs="Arial"/>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sz w:val="22"/>
        </w:rPr>
        <w:instrText xml:space="preserve"> ADDIN EN.CITE.DATA </w:instrText>
      </w:r>
      <w:r w:rsidRPr="005F5831">
        <w:rPr>
          <w:rFonts w:ascii="Arial" w:hAnsi="Arial" w:cs="Arial"/>
          <w:sz w:val="22"/>
        </w:rPr>
      </w:r>
      <w:r w:rsidRPr="005F5831">
        <w:rPr>
          <w:rFonts w:ascii="Arial" w:hAnsi="Arial" w:cs="Arial"/>
          <w:sz w:val="22"/>
        </w:rPr>
        <w:fldChar w:fldCharType="end"/>
      </w:r>
      <w:r w:rsidRPr="005F5831">
        <w:rPr>
          <w:rFonts w:ascii="Arial" w:hAnsi="Arial" w:cs="Arial"/>
          <w:sz w:val="22"/>
        </w:rPr>
      </w:r>
      <w:r w:rsidRPr="005F5831">
        <w:rPr>
          <w:rFonts w:ascii="Arial" w:hAnsi="Arial" w:cs="Arial"/>
          <w:sz w:val="22"/>
        </w:rPr>
        <w:fldChar w:fldCharType="separate"/>
      </w:r>
      <w:r w:rsidRPr="005F5831">
        <w:rPr>
          <w:rFonts w:ascii="Arial" w:hAnsi="Arial" w:cs="Arial"/>
          <w:sz w:val="22"/>
        </w:rPr>
        <w:t>[11]</w:t>
      </w:r>
      <w:r w:rsidRPr="005F5831">
        <w:rPr>
          <w:rFonts w:ascii="Arial" w:hAnsi="Arial" w:cs="Arial"/>
          <w:sz w:val="22"/>
        </w:rPr>
        <w:fldChar w:fldCharType="end"/>
      </w:r>
      <w:r w:rsidRPr="005F5831">
        <w:rPr>
          <w:rFonts w:ascii="Arial" w:hAnsi="Arial" w:cs="Arial"/>
          <w:sz w:val="22"/>
        </w:rPr>
        <w:t xml:space="preserve">. The study was approved by the ethical committee of our institution, and all patients signed the informed consent before the study. </w:t>
      </w:r>
    </w:p>
    <w:p w:rsidR="005F5831" w:rsidRPr="005F5831" w:rsidRDefault="005F5831" w:rsidP="005F5831">
      <w:pPr>
        <w:pStyle w:val="ListParagraph"/>
        <w:spacing w:line="480" w:lineRule="auto"/>
        <w:ind w:firstLineChars="0" w:firstLine="360"/>
        <w:rPr>
          <w:rFonts w:ascii="Arial" w:hAnsi="Arial" w:cs="Arial"/>
          <w:sz w:val="22"/>
        </w:rPr>
      </w:pPr>
      <w:r w:rsidRPr="005F5831">
        <w:rPr>
          <w:rFonts w:ascii="Arial" w:hAnsi="Arial" w:cs="Arial"/>
          <w:sz w:val="22"/>
        </w:rPr>
        <w:t>Every patients need to follow up to record the changes in signs and symptoms, and find whether there is a malignant transformation.  PLEASE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 xml:space="preserve">How to do this? Procedure, instruments, software, parameters collected from </w:t>
      </w:r>
      <w:r w:rsidRPr="00BC6844">
        <w:rPr>
          <w:rFonts w:ascii="Arial" w:hAnsi="Arial" w:cs="Arial"/>
          <w:color w:val="00B0F0"/>
          <w:sz w:val="22"/>
        </w:rPr>
        <w:lastRenderedPageBreak/>
        <w:t>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5F5831" w:rsidRPr="00BC6844" w:rsidRDefault="005F5831" w:rsidP="005F5831">
      <w:pPr>
        <w:spacing w:after="0" w:line="480" w:lineRule="auto"/>
        <w:rPr>
          <w:rFonts w:ascii="Arial" w:hAnsi="Arial" w:cs="Arial"/>
          <w:b/>
          <w:color w:val="00B0F0"/>
        </w:rPr>
      </w:pPr>
      <w:r w:rsidRPr="00BC6844">
        <w:rPr>
          <w:rFonts w:ascii="Arial" w:hAnsi="Arial" w:cs="Arial"/>
          <w:b/>
          <w:color w:val="00B0F0"/>
        </w:rPr>
        <w:t>Histopathology</w:t>
      </w: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For OLK and OSCC, a</w:t>
      </w:r>
      <w:r w:rsidRPr="00BC6844">
        <w:rPr>
          <w:rFonts w:ascii="Arial" w:hAnsi="Arial" w:cs="Arial"/>
          <w:color w:val="00B0F0"/>
          <w:sz w:val="22"/>
        </w:rPr>
        <w:t xml:space="preserve"> </w:t>
      </w:r>
      <w:r>
        <w:rPr>
          <w:rFonts w:ascii="Arial" w:hAnsi="Arial" w:cs="Arial"/>
          <w:color w:val="00B0F0"/>
          <w:sz w:val="22"/>
        </w:rPr>
        <w:t xml:space="preserve">resection </w:t>
      </w:r>
      <w:r w:rsidRPr="00BC6844">
        <w:rPr>
          <w:rFonts w:ascii="Arial" w:hAnsi="Arial" w:cs="Arial"/>
          <w:color w:val="00B0F0"/>
          <w:sz w:val="22"/>
        </w:rPr>
        <w:t xml:space="preserve">biopsy was taken </w:t>
      </w:r>
      <w:r>
        <w:rPr>
          <w:rFonts w:ascii="Arial" w:hAnsi="Arial" w:cs="Arial"/>
          <w:color w:val="00B0F0"/>
          <w:sz w:val="22"/>
        </w:rPr>
        <w:t>immediately from the same area under local anesthesia</w:t>
      </w:r>
      <w:r w:rsidRPr="00BC6844">
        <w:rPr>
          <w:rFonts w:ascii="Arial" w:hAnsi="Arial" w:cs="Arial"/>
          <w:color w:val="00B0F0"/>
          <w:sz w:val="22"/>
        </w:rPr>
        <w:t xml:space="preserve"> after brush biopsy. </w:t>
      </w:r>
      <w:r>
        <w:rPr>
          <w:rFonts w:ascii="Arial" w:hAnsi="Arial" w:cs="Arial"/>
          <w:color w:val="00B0F0"/>
          <w:sz w:val="22"/>
        </w:rPr>
        <w:t xml:space="preserve">Tissues were fixed with buffered formalin and processed for clinical histopathology. Paraffin tissue sections </w:t>
      </w:r>
      <w:r w:rsidRPr="00BC6844">
        <w:rPr>
          <w:rFonts w:ascii="Arial" w:hAnsi="Arial" w:cs="Arial"/>
          <w:color w:val="00B0F0"/>
          <w:sz w:val="22"/>
        </w:rPr>
        <w:t>w</w:t>
      </w:r>
      <w:r>
        <w:rPr>
          <w:rFonts w:ascii="Arial" w:hAnsi="Arial" w:cs="Arial"/>
          <w:color w:val="00B0F0"/>
          <w:sz w:val="22"/>
        </w:rPr>
        <w:t>ere</w:t>
      </w:r>
      <w:r w:rsidRPr="00BC6844">
        <w:rPr>
          <w:rFonts w:ascii="Arial" w:hAnsi="Arial" w:cs="Arial"/>
          <w:color w:val="00B0F0"/>
          <w:sz w:val="22"/>
        </w:rPr>
        <w:t xml:space="preserve"> </w:t>
      </w:r>
      <w:r>
        <w:rPr>
          <w:rFonts w:ascii="Arial" w:hAnsi="Arial" w:cs="Arial"/>
          <w:color w:val="00B0F0"/>
          <w:sz w:val="22"/>
        </w:rPr>
        <w:t xml:space="preserve">evaluated by our pathologist </w:t>
      </w:r>
      <w:r w:rsidRPr="00BC6844">
        <w:rPr>
          <w:rFonts w:ascii="Arial" w:hAnsi="Arial" w:cs="Arial"/>
          <w:color w:val="00B0F0"/>
          <w:sz w:val="22"/>
        </w:rPr>
        <w:t xml:space="preserve">according to the standard criteria of the WHO </w:t>
      </w:r>
      <w:r>
        <w:rPr>
          <w:rFonts w:ascii="Arial" w:hAnsi="Arial" w:cs="Arial"/>
          <w:color w:val="00B0F0"/>
          <w:sz w:val="22"/>
        </w:rPr>
        <w:t>C</w:t>
      </w:r>
      <w:r w:rsidRPr="00BC6844">
        <w:rPr>
          <w:rFonts w:ascii="Arial" w:hAnsi="Arial" w:cs="Arial"/>
          <w:color w:val="00B0F0"/>
          <w:sz w:val="22"/>
        </w:rPr>
        <w:t xml:space="preserve">lassification </w:t>
      </w:r>
      <w:r>
        <w:rPr>
          <w:rFonts w:ascii="Arial" w:hAnsi="Arial" w:cs="Arial"/>
          <w:color w:val="00B0F0"/>
          <w:sz w:val="22"/>
        </w:rPr>
        <w:t>S</w:t>
      </w:r>
      <w:r w:rsidRPr="00BC6844">
        <w:rPr>
          <w:rFonts w:ascii="Arial" w:hAnsi="Arial" w:cs="Arial"/>
          <w:color w:val="00B0F0"/>
          <w:sz w:val="22"/>
        </w:rPr>
        <w:t>ystem of Head and Neck Tumors</w:t>
      </w:r>
      <w:r>
        <w:rPr>
          <w:rFonts w:ascii="Arial" w:hAnsi="Arial" w:cs="Arial"/>
          <w:color w:val="00B0F0"/>
          <w:sz w:val="22"/>
        </w:rPr>
        <w:t xml:space="preserve"> (2006)</w:t>
      </w:r>
      <w:r w:rsidRPr="00BC6844">
        <w:rPr>
          <w:rFonts w:ascii="Arial" w:hAnsi="Arial" w:cs="Arial"/>
          <w:color w:val="00B0F0"/>
          <w:sz w:val="22"/>
        </w:rPr>
        <w:t xml:space="preserve"> </w: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 </w:instrText>
      </w:r>
      <w:r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Pr="00BC6844">
        <w:rPr>
          <w:rFonts w:ascii="Arial" w:hAnsi="Arial" w:cs="Arial"/>
          <w:color w:val="00B0F0"/>
          <w:sz w:val="22"/>
        </w:rPr>
        <w:instrText xml:space="preserve"> ADDIN EN.CITE.DATA </w:instrText>
      </w:r>
      <w:r w:rsidRPr="00BC6844">
        <w:rPr>
          <w:rFonts w:ascii="Arial" w:hAnsi="Arial" w:cs="Arial"/>
          <w:color w:val="00B0F0"/>
          <w:sz w:val="22"/>
        </w:rPr>
      </w:r>
      <w:r w:rsidRPr="00BC6844">
        <w:rPr>
          <w:rFonts w:ascii="Arial" w:hAnsi="Arial" w:cs="Arial"/>
          <w:color w:val="00B0F0"/>
          <w:sz w:val="22"/>
        </w:rPr>
        <w:fldChar w:fldCharType="end"/>
      </w:r>
      <w:r w:rsidRPr="00BC6844">
        <w:rPr>
          <w:rFonts w:ascii="Arial" w:hAnsi="Arial" w:cs="Arial"/>
          <w:color w:val="00B0F0"/>
          <w:sz w:val="22"/>
        </w:rPr>
      </w:r>
      <w:r w:rsidRPr="00BC6844">
        <w:rPr>
          <w:rFonts w:ascii="Arial" w:hAnsi="Arial" w:cs="Arial"/>
          <w:color w:val="00B0F0"/>
          <w:sz w:val="22"/>
        </w:rPr>
        <w:fldChar w:fldCharType="separate"/>
      </w:r>
      <w:r w:rsidRPr="00BC6844">
        <w:rPr>
          <w:rFonts w:ascii="Arial" w:hAnsi="Arial" w:cs="Arial"/>
          <w:color w:val="00B0F0"/>
          <w:sz w:val="22"/>
        </w:rPr>
        <w:t>[26]</w:t>
      </w:r>
      <w:r w:rsidRPr="00BC6844">
        <w:rPr>
          <w:rFonts w:ascii="Arial" w:hAnsi="Arial" w:cs="Arial"/>
          <w:color w:val="00B0F0"/>
          <w:sz w:val="22"/>
        </w:rPr>
        <w:fldChar w:fldCharType="end"/>
      </w:r>
      <w:r w:rsidRPr="00BC6844">
        <w:rPr>
          <w:rFonts w:ascii="Arial" w:hAnsi="Arial" w:cs="Arial"/>
          <w:color w:val="00B0F0"/>
          <w:sz w:val="22"/>
        </w:rPr>
        <w:t>.  DESCRIBE THE CRITERIA OF HISTOPATHOLOGY</w:t>
      </w:r>
      <w:r>
        <w:rPr>
          <w:rFonts w:ascii="Arial" w:hAnsi="Arial" w:cs="Arial"/>
          <w:color w:val="00B0F0"/>
          <w:sz w:val="22"/>
        </w:rPr>
        <w:t xml:space="preserve"> (mild dysplasia, </w:t>
      </w:r>
    </w:p>
    <w:p w:rsidR="005F5831" w:rsidRDefault="005F5831" w:rsidP="005F5831">
      <w:pPr>
        <w:pStyle w:val="ListParagraph"/>
        <w:spacing w:line="480" w:lineRule="auto"/>
        <w:ind w:firstLineChars="163" w:firstLine="359"/>
        <w:rPr>
          <w:rFonts w:ascii="Arial" w:hAnsi="Arial" w:cs="Arial"/>
          <w:color w:val="00B0F0"/>
          <w:sz w:val="22"/>
        </w:rPr>
      </w:pPr>
    </w:p>
    <w:p w:rsidR="005F5831" w:rsidRPr="00BC6844" w:rsidRDefault="005F5831" w:rsidP="005F5831">
      <w:pPr>
        <w:pStyle w:val="ListParagraph"/>
        <w:spacing w:line="480" w:lineRule="auto"/>
        <w:ind w:firstLineChars="163" w:firstLine="359"/>
        <w:rPr>
          <w:rFonts w:ascii="Arial" w:hAnsi="Arial" w:cs="Arial"/>
          <w:color w:val="00B0F0"/>
          <w:sz w:val="22"/>
        </w:rPr>
      </w:pPr>
      <w:r>
        <w:rPr>
          <w:rFonts w:ascii="Arial" w:hAnsi="Arial" w:cs="Arial"/>
          <w:color w:val="00B0F0"/>
          <w:sz w:val="22"/>
        </w:rPr>
        <w:t xml:space="preserve">For healthy subjects, </w:t>
      </w:r>
      <w:r w:rsidRPr="00BC6844">
        <w:rPr>
          <w:rFonts w:ascii="Arial" w:hAnsi="Arial" w:cs="Arial"/>
          <w:color w:val="00B0F0"/>
          <w:sz w:val="22"/>
        </w:rPr>
        <w:t xml:space="preserve">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29" w:tooltip="R_Core_Team, 2014 #1" w:history="1">
        <w:r w:rsidR="0090323A"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The DI values obtained from Classify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histogram, we chose Gaussian distribution as the kernel </w:t>
      </w:r>
      <w:r w:rsidR="0090323A">
        <w:rPr>
          <w:rFonts w:ascii="Arial" w:eastAsia="Calibri" w:hAnsi="Arial" w:cs="Arial"/>
          <w:lang w:eastAsia="en-US"/>
        </w:rPr>
        <w:fldChar w:fldCharType="begin"/>
      </w:r>
      <w:r w:rsidR="0090323A">
        <w:rPr>
          <w:rFonts w:ascii="Arial" w:eastAsia="Calibri" w:hAnsi="Arial" w:cs="Arial"/>
          <w:lang w:eastAsia="en-US"/>
        </w:rPr>
        <w:instrText xml:space="preserve"> ADDIN EN.CITE &lt;EndNote&gt;&lt;Cite&gt;&lt;Author&gt;Wand&lt;/Author&gt;&lt;Year&gt;2000&lt;/Year&gt;&lt;RecNum&gt;5&lt;/RecNum&gt;&lt;DisplayText&gt;(Wand 2000)&lt;/DisplayText&gt;&lt;record&gt;&lt;rec-number&gt;5&lt;/rec-number&gt;&lt;foreign-keys&gt;&lt;key app="EN" db-id="w2t0addpxzs5ededsrqva0sqs5za02zt2pep"&gt;5&lt;/key&gt;&lt;/foreign-keys&gt;&lt;ref-type name="Book"&gt;6&lt;/ref-type&gt;&lt;contributors&gt;&lt;authors&gt;&lt;author&gt;Wand, M.P.; Jones, M.C.&lt;/author&gt;&lt;/authors&gt;&lt;/contributors&gt;&lt;titles&gt;&lt;title&gt;Kernel Smoothing&lt;/title&gt;&lt;secondary-title&gt;Chapman &amp;amp; Hall/CRC Monographs on Statistics &amp;amp; Applied Probability Series, #60&lt;/secondary-title&gt;&lt;/titles&gt;&lt;pages&gt;224&lt;/pages&gt;&lt;edition&gt;1&lt;/edition&gt;&lt;dates&gt;&lt;year&gt;2000&lt;/year&gt;&lt;pub-dates&gt;&lt;date&gt;9/5/2000&lt;/date&gt;&lt;/pub-dates&gt;&lt;/dates&gt;&lt;publisher&gt;Taylor &amp;amp; Francis&lt;/publisher&gt;&lt;urls&gt;&lt;/urls&gt;&lt;/record&gt;&lt;/Cite&gt;&lt;/EndNote&gt;</w:instrText>
      </w:r>
      <w:r w:rsidR="0090323A">
        <w:rPr>
          <w:rFonts w:ascii="Arial" w:eastAsia="Calibri" w:hAnsi="Arial" w:cs="Arial"/>
          <w:lang w:eastAsia="en-US"/>
        </w:rPr>
        <w:fldChar w:fldCharType="separate"/>
      </w:r>
      <w:r w:rsidR="0090323A">
        <w:rPr>
          <w:rFonts w:ascii="Arial" w:eastAsia="Calibri" w:hAnsi="Arial" w:cs="Arial"/>
          <w:noProof/>
          <w:lang w:eastAsia="en-US"/>
        </w:rPr>
        <w:t>(</w:t>
      </w:r>
      <w:hyperlink w:anchor="_ENREF_42" w:tooltip="Wand, 2000 #5" w:history="1">
        <w:r w:rsidR="0090323A">
          <w:rPr>
            <w:rFonts w:ascii="Arial" w:eastAsia="Calibri" w:hAnsi="Arial" w:cs="Arial"/>
            <w:noProof/>
            <w:lang w:eastAsia="en-US"/>
          </w:rPr>
          <w:t>Wand 2000</w:t>
        </w:r>
      </w:hyperlink>
      <w:r w:rsidR="0090323A">
        <w:rPr>
          <w:rFonts w:ascii="Arial" w:eastAsia="Calibri" w:hAnsi="Arial" w:cs="Arial"/>
          <w:noProof/>
          <w:lang w:eastAsia="en-US"/>
        </w:rPr>
        <w:t>)</w:t>
      </w:r>
      <w:r w:rsidR="0090323A">
        <w:rPr>
          <w:rFonts w:ascii="Arial" w:eastAsia="Calibri" w:hAnsi="Arial" w:cs="Arial"/>
          <w:lang w:eastAsia="en-US"/>
        </w:rPr>
        <w:fldChar w:fldCharType="end"/>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D64CC4">
      <w:pPr>
        <w:spacing w:after="0" w:line="480" w:lineRule="auto"/>
        <w:ind w:firstLine="360"/>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w:t>
      </w:r>
      <w:proofErr w:type="spellStart"/>
      <w:r w:rsidR="001819E7">
        <w:rPr>
          <w:rFonts w:ascii="Arial" w:hAnsi="Arial" w:cs="Arial"/>
        </w:rPr>
        <w:t>tetraploid</w:t>
      </w:r>
      <w:proofErr w:type="spellEnd"/>
      <w:r w:rsidR="001819E7">
        <w:rPr>
          <w:rFonts w:ascii="Arial" w:hAnsi="Arial" w:cs="Arial"/>
        </w:rPr>
        <w:t xml:space="preserve">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885F4F">
        <w:rPr>
          <w:rFonts w:ascii="Arial" w:hAnsi="Arial" w:cs="Arial"/>
          <w:noProof/>
          <w:sz w:val="20"/>
          <w:szCs w:val="20"/>
          <w:lang w:eastAsia="en-US"/>
        </w:rPr>
        <mc:AlternateContent>
          <mc:Choice Requires="wps">
            <w:drawing>
              <wp:anchor distT="0" distB="0" distL="114299" distR="114299" simplePos="0" relativeHeight="251666432" behindDoc="0" locked="0" layoutInCell="1" allowOverlap="1" wp14:anchorId="1F9006CD" wp14:editId="7361B9A4">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lastRenderedPageBreak/>
        <w:t xml:space="preserve">      3.5. Go back to 3.1 if the peak is &lt; upper bound</w:t>
      </w:r>
    </w:p>
    <w:p w:rsidR="001819E7" w:rsidRPr="00B176EA" w:rsidRDefault="001819E7" w:rsidP="001819E7">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t xml:space="preserve">               </w:t>
      </w:r>
      <w:proofErr w:type="gramStart"/>
      <w:r w:rsidRPr="00B176EA">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2E01B9" w:rsidRDefault="00E24B12" w:rsidP="00D64CC4">
      <w:pPr>
        <w:spacing w:after="0" w:line="480" w:lineRule="auto"/>
        <w:ind w:firstLine="360"/>
        <w:rPr>
          <w:rFonts w:ascii="Arial" w:hAnsi="Arial" w:cs="Arial"/>
          <w:b/>
        </w:rPr>
      </w:pPr>
      <w:r>
        <w:rPr>
          <w:rFonts w:ascii="Arial" w:hAnsi="Arial" w:cs="Arial"/>
        </w:rPr>
        <w:t>Our main goal was to</w:t>
      </w:r>
      <w:r w:rsidR="009C20F5">
        <w:rPr>
          <w:rFonts w:ascii="Arial" w:hAnsi="Arial" w:cs="Arial"/>
        </w:rPr>
        <w:t xml:space="preserve"> quantify the risk via sufficient stratification in an attempt to amplify the “real signal”.</w:t>
      </w:r>
      <w:r w:rsidR="00885F4F">
        <w:rPr>
          <w:rFonts w:ascii="Arial" w:hAnsi="Arial" w:cs="Arial"/>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1).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aneuploidy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ins w:id="5" w:author="Jianying Li" w:date="2014-12-02T23:21:00Z">
        <w:r w:rsidR="0001213B">
          <w:rPr>
            <w:rFonts w:ascii="Arial" w:hAnsi="Arial" w:cs="Arial"/>
          </w:rPr>
          <w:t>,</w:t>
        </w:r>
      </w:ins>
      <w:del w:id="6" w:author="Jianying Li" w:date="2014-12-02T23:21:00Z">
        <w:r w:rsidR="00454C8F" w:rsidDel="0001213B">
          <w:rPr>
            <w:rFonts w:ascii="Arial" w:hAnsi="Arial" w:cs="Arial"/>
          </w:rPr>
          <w:delText>.</w:delText>
        </w:r>
      </w:del>
      <w:r w:rsidR="00454C8F">
        <w:rPr>
          <w:rFonts w:ascii="Arial" w:hAnsi="Arial" w:cs="Arial"/>
        </w:rPr>
        <w:t xml:space="preserve"> </w:t>
      </w:r>
      <w:r w:rsidR="00013F15">
        <w:rPr>
          <w:rFonts w:ascii="Arial" w:hAnsi="Arial" w:cs="Arial"/>
        </w:rPr>
        <w:t>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vertAlign w:val="subscript"/>
        </w:rPr>
        <w:t xml:space="preserve"> </w:t>
      </w:r>
      <w:del w:id="7" w:author="Jianying Li" w:date="2014-12-02T23:21:00Z">
        <w:r w:rsidR="00013F15" w:rsidRPr="00B176EA" w:rsidDel="0001213B">
          <w:rPr>
            <w:rFonts w:ascii="Arial" w:hAnsi="Arial" w:cs="Arial"/>
            <w:vertAlign w:val="subscript"/>
          </w:rPr>
          <w:delText xml:space="preserve"> </w:delText>
        </w:r>
      </w:del>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6A1AE3">
        <w:rPr>
          <w:rFonts w:ascii="Arial" w:hAnsi="Arial" w:cs="Arial"/>
        </w:rPr>
        <w:t xml:space="preserve"> </w:t>
      </w:r>
      <w:r w:rsidR="00885F4F">
        <w:rPr>
          <w:rFonts w:ascii="Arial" w:hAnsi="Arial" w:cs="Arial"/>
        </w:rPr>
        <w:t xml:space="preserve">and </w:t>
      </w:r>
      <w:proofErr w:type="spellStart"/>
      <w:r w:rsidR="00885F4F">
        <w:rPr>
          <w:rFonts w:ascii="Arial" w:hAnsi="Arial" w:cs="Arial"/>
        </w:rPr>
        <w:t>tetraploid</w:t>
      </w:r>
      <w:proofErr w:type="spellEnd"/>
      <w:r w:rsidR="00885F4F">
        <w:rPr>
          <w:rFonts w:ascii="Arial" w:hAnsi="Arial" w:cs="Arial"/>
        </w:rPr>
        <w:t xml:space="preserve"> </w:t>
      </w:r>
      <w:r w:rsidR="006A1AE3">
        <w:rPr>
          <w:rFonts w:ascii="Arial" w:hAnsi="Arial" w:cs="Arial"/>
        </w:rPr>
        <w:t>populations were detected, the original 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were retained and was together weighed as 0.995</w:t>
      </w:r>
      <w:r w:rsidR="006B494E">
        <w:rPr>
          <w:rFonts w:ascii="Arial" w:hAnsi="Arial" w:cs="Arial"/>
        </w:rPr>
        <w:t xml:space="preserve">, </w:t>
      </w:r>
      <w:r w:rsidR="006B494E" w:rsidRPr="00B176EA">
        <w:rPr>
          <w:rFonts w:ascii="Arial" w:hAnsi="Arial" w:cs="Arial"/>
        </w:rPr>
        <w:t xml:space="preserve">the hypothetical </w:t>
      </w:r>
      <w:proofErr w:type="spellStart"/>
      <w:r w:rsidR="006B494E" w:rsidRPr="00B176EA">
        <w:rPr>
          <w:rFonts w:ascii="Arial" w:hAnsi="Arial" w:cs="Arial"/>
        </w:rPr>
        <w:t>aneuploid</w:t>
      </w:r>
      <w:proofErr w:type="spellEnd"/>
      <w:r w:rsidR="006B494E" w:rsidRPr="00B176EA">
        <w:rPr>
          <w:rFonts w:ascii="Arial" w:hAnsi="Arial" w:cs="Arial"/>
        </w:rPr>
        <w:t xml:space="preserve"> po</w:t>
      </w:r>
      <w:r w:rsidR="006B494E">
        <w:rPr>
          <w:rFonts w:ascii="Arial" w:hAnsi="Arial" w:cs="Arial"/>
        </w:rPr>
        <w:t>pulation from ~ Norm (2.3, 0.3)</w:t>
      </w:r>
      <w:r w:rsidR="006A1AE3">
        <w:rPr>
          <w:rFonts w:ascii="Arial" w:hAnsi="Arial" w:cs="Arial"/>
        </w:rPr>
        <w:t xml:space="preserve">; if a single diploid population was detected, </w:t>
      </w:r>
      <w:r w:rsidR="006A1AE3">
        <w:rPr>
          <w:rFonts w:ascii="Arial" w:hAnsi="Arial" w:cs="Arial"/>
          <w:b/>
        </w:rPr>
        <w:t xml:space="preserve">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vertAlign w:val="subscript"/>
        </w:rPr>
        <w:t xml:space="preserve"> </w:t>
      </w:r>
      <w:r w:rsidR="006A1AE3" w:rsidRPr="00B176EA">
        <w:rPr>
          <w:rFonts w:ascii="Arial" w:hAnsi="Arial" w:cs="Arial"/>
          <w:vertAlign w:val="subscript"/>
        </w:rPr>
        <w:t xml:space="preserve"> </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w:t>
      </w:r>
      <w:proofErr w:type="spellStart"/>
      <w:r w:rsidR="00D64CC4" w:rsidRPr="00B176EA">
        <w:rPr>
          <w:rFonts w:ascii="Arial" w:hAnsi="Arial" w:cs="Arial"/>
        </w:rPr>
        <w:t>tetraploid</w:t>
      </w:r>
      <w:proofErr w:type="spellEnd"/>
      <w:r w:rsidR="00D64CC4" w:rsidRPr="00B176EA">
        <w:rPr>
          <w:rFonts w:ascii="Arial" w:hAnsi="Arial" w:cs="Arial"/>
        </w:rPr>
        <w:t xml:space="preserve">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r w:rsidR="00596654" w:rsidRPr="00B176EA">
        <w:rPr>
          <w:rFonts w:ascii="Arial" w:hAnsi="Arial" w:cs="Arial"/>
        </w:rPr>
        <w:t xml:space="preserve"> </w:t>
      </w: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lastRenderedPageBreak/>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29" w:tooltip="R_Core_Team, 2014 #1" w:history="1">
        <w:r w:rsidR="0090323A"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w:t>
      </w:r>
      <w:r w:rsidR="00570EE4" w:rsidRPr="00B176EA">
        <w:rPr>
          <w:rFonts w:ascii="Arial" w:eastAsia="Calibri" w:hAnsi="Arial" w:cs="Arial"/>
          <w:lang w:eastAsia="en-US"/>
        </w:rPr>
        <w:lastRenderedPageBreak/>
        <w:t xml:space="preserve">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17" w:tooltip="Kuhn, 2013 #3" w:history="1">
        <w:r w:rsidR="0090323A"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its performance,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Pr="00B176EA">
        <w:rPr>
          <w:rFonts w:ascii="Arial" w:eastAsia="Calibri" w:hAnsi="Arial" w:cs="Arial"/>
          <w:iCs/>
          <w:lang w:eastAsia="en-US"/>
        </w:rPr>
        <w:t xml:space="preserve"> </w:t>
      </w:r>
      <w:r w:rsidR="00E73503">
        <w:rPr>
          <w:rFonts w:ascii="Arial" w:eastAsia="Calibri" w:hAnsi="Arial" w:cs="Arial"/>
          <w:iCs/>
          <w:lang w:eastAsia="en-US"/>
        </w:rPr>
        <w:t xml:space="preserve">the </w:t>
      </w:r>
      <w:r w:rsidRPr="00B176EA">
        <w:rPr>
          <w:rFonts w:ascii="Arial" w:eastAsia="Calibri" w:hAnsi="Arial" w:cs="Arial"/>
          <w:iCs/>
          <w:lang w:eastAsia="en-US"/>
        </w:rPr>
        <w:t xml:space="preserv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4" w:tooltip="Karatzoglou, 2004 #4" w:history="1">
        <w:r w:rsidR="0090323A"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Pr>
          <w:rFonts w:ascii="Arial" w:hAnsi="Arial" w:cs="Arial"/>
          <w:sz w:val="22"/>
        </w:rPr>
        <w:t>with</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821EDE">
        <w:rPr>
          <w:rFonts w:ascii="Arial" w:hAnsi="Arial" w:cs="Arial"/>
          <w:sz w:val="22"/>
        </w:rPr>
        <w:t xml:space="preserve"> </w:t>
      </w:r>
      <w:r w:rsidRPr="00B63F80">
        <w:rPr>
          <w:rFonts w:ascii="Arial" w:hAnsi="Arial" w:cs="Arial"/>
          <w:sz w:val="22"/>
        </w:rPr>
        <w:t>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D.I. = 2.3</w:t>
      </w:r>
      <w:r>
        <w:rPr>
          <w:rFonts w:ascii="Arial" w:hAnsi="Arial" w:cs="Arial"/>
          <w:sz w:val="22"/>
        </w:rPr>
        <w:t>.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 xml:space="preserve">As shown in </w:t>
      </w:r>
      <w:r>
        <w:rPr>
          <w:rFonts w:ascii="Arial" w:hAnsi="Arial" w:cs="Arial"/>
          <w:sz w:val="22"/>
        </w:rPr>
        <w:lastRenderedPageBreak/>
        <w:t>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 xml:space="preserve">were shown in the same </w:t>
      </w:r>
      <w:proofErr w:type="gramStart"/>
      <w:r w:rsidR="002D5581">
        <w:rPr>
          <w:rFonts w:ascii="Arial" w:hAnsi="Arial" w:cs="Arial"/>
          <w:sz w:val="22"/>
        </w:rPr>
        <w:t>scale</w:t>
      </w:r>
      <w:r>
        <w:rPr>
          <w:rFonts w:ascii="Arial" w:hAnsi="Arial" w:cs="Arial"/>
          <w:sz w:val="22"/>
        </w:rPr>
        <w:t>(</w:t>
      </w:r>
      <w:proofErr w:type="gramEnd"/>
      <w:r>
        <w:rPr>
          <w:rFonts w:ascii="Arial" w:hAnsi="Arial" w:cs="Arial"/>
          <w:sz w:val="22"/>
        </w:rPr>
        <w:t>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 xml:space="preserve">two </w:t>
      </w:r>
      <w:r>
        <w:rPr>
          <w:rFonts w:ascii="Arial" w:hAnsi="Arial" w:cs="Arial"/>
          <w:sz w:val="22"/>
        </w:rPr>
        <w:lastRenderedPageBreak/>
        <w:t>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9612BB">
        <w:rPr>
          <w:rFonts w:ascii="Arial" w:eastAsia="Arial Unicode MS" w:hAnsi="Arial" w:cs="Arial"/>
        </w:rPr>
        <w:t xml:space="preserve">attempted to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In this study, we developed a statistical modeling method for quantitative risk stratification of OLK patients. Using a data transformation method (</w:t>
      </w:r>
      <w:proofErr w:type="spellStart"/>
      <w:r w:rsidRPr="005F5831">
        <w:rPr>
          <w:rFonts w:ascii="Arial" w:hAnsi="Arial" w:cs="Arial"/>
        </w:rPr>
        <w:t>EdTAR</w:t>
      </w:r>
      <w:proofErr w:type="spellEnd"/>
      <w:r w:rsidRPr="005F5831">
        <w:rPr>
          <w:rFonts w:ascii="Arial" w:hAnsi="Arial" w:cs="Arial"/>
        </w:rPr>
        <w:t>) and a machine learning technique (SVM), we generated a quantitative index, OCRI, for assessment of cancer risk. This index is potentially useful for guiding clinical follow-up of OLK patients and improving cost-effectiveness. Although a statistically valid conclusion can not be reached at this moment, further follow-up of our cases of OLK will allow us set a cutoff threshold.</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hint="eastAsia"/>
        </w:rPr>
        <w:t xml:space="preserve">OLK, as </w:t>
      </w:r>
      <w:r w:rsidRPr="005F5831">
        <w:rPr>
          <w:rFonts w:ascii="Arial" w:hAnsi="Arial" w:cs="Arial"/>
        </w:rPr>
        <w:t>a definite</w:t>
      </w:r>
      <w:r w:rsidRPr="005F5831">
        <w:rPr>
          <w:rFonts w:ascii="Arial" w:hAnsi="Arial" w:cs="Arial" w:hint="eastAsia"/>
        </w:rPr>
        <w:t xml:space="preserve"> premalignant lesion</w:t>
      </w:r>
      <w:r w:rsidRPr="005F5831">
        <w:rPr>
          <w:rFonts w:ascii="Arial" w:hAnsi="Arial" w:cs="Arial"/>
        </w:rPr>
        <w:t xml:space="preserve"> of OSCC</w:t>
      </w:r>
      <w:r w:rsidRPr="005F5831">
        <w:rPr>
          <w:rFonts w:ascii="Arial" w:hAnsi="Arial" w:cs="Arial" w:hint="eastAsia"/>
        </w:rPr>
        <w:t xml:space="preserve">, </w:t>
      </w:r>
      <w:r w:rsidRPr="005F5831">
        <w:rPr>
          <w:rFonts w:ascii="Arial" w:hAnsi="Arial" w:cs="Arial"/>
        </w:rPr>
        <w:t>is known to carry a cancer risk</w:t>
      </w:r>
      <w:r w:rsidRPr="005F5831">
        <w:rPr>
          <w:rFonts w:ascii="Arial" w:hAnsi="Arial" w:cs="Arial" w:hint="eastAsia"/>
        </w:rPr>
        <w:t xml:space="preserve"> </w:t>
      </w:r>
      <w:r w:rsidRPr="005F5831">
        <w:rPr>
          <w:rFonts w:ascii="Arial" w:hAnsi="Arial" w:cs="Arial"/>
        </w:rPr>
        <w:t xml:space="preserve">higher than normal subjects </w: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[11]</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5F5831">
        <w:rPr>
          <w:rFonts w:ascii="Arial" w:hAnsi="Arial" w:cs="Arial" w:hint="eastAsia"/>
        </w:rPr>
        <w:t xml:space="preserve">As a well-established and widely used method for early detection of oral cancer, </w:t>
      </w:r>
      <w:proofErr w:type="spellStart"/>
      <w:r w:rsidRPr="005F5831">
        <w:rPr>
          <w:rFonts w:ascii="Arial" w:hAnsi="Arial" w:cs="Arial" w:hint="eastAsia"/>
        </w:rPr>
        <w:t>exfoliative</w:t>
      </w:r>
      <w:proofErr w:type="spellEnd"/>
      <w:r w:rsidRPr="005F5831">
        <w:rPr>
          <w:rFonts w:ascii="Arial" w:hAnsi="Arial" w:cs="Arial" w:hint="eastAsia"/>
        </w:rPr>
        <w:t xml:space="preserve"> cytology provides qualitative result of diagnosis. </w:t>
      </w:r>
      <w:r w:rsidRPr="005F5831">
        <w:rPr>
          <w:rFonts w:ascii="Arial" w:hAnsi="Arial" w:cs="Arial"/>
        </w:rPr>
        <w:t xml:space="preserve">The major advantages are its being </w:t>
      </w:r>
      <w:r w:rsidRPr="005F5831">
        <w:rPr>
          <w:rFonts w:ascii="Arial" w:hAnsi="Arial" w:cs="Arial" w:hint="eastAsia"/>
        </w:rPr>
        <w:t>minimally invasive and inexpensive</w:t>
      </w:r>
      <w:r w:rsidRPr="005F5831">
        <w:rPr>
          <w:rFonts w:ascii="Arial" w:hAnsi="Arial" w:cs="Arial"/>
        </w:rPr>
        <w:t xml:space="preserve">, and thus better acceptance by patients </w: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[23,29]</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clinical setting,</w:t>
      </w:r>
      <w:r w:rsidRPr="005F5831">
        <w:rPr>
          <w:rFonts w:ascii="Arial" w:hAnsi="Arial" w:cs="Arial" w:hint="eastAsia"/>
        </w:rPr>
        <w:t xml:space="preserve"> </w:t>
      </w:r>
      <w:r w:rsidRPr="005F5831">
        <w:rPr>
          <w:rFonts w:ascii="Arial" w:hAnsi="Arial" w:cs="Arial"/>
        </w:rPr>
        <w:t>physici</w:t>
      </w:r>
      <w:r w:rsidRPr="005F5831">
        <w:rPr>
          <w:rFonts w:ascii="Arial" w:hAnsi="Arial" w:cs="Arial" w:hint="eastAsia"/>
        </w:rPr>
        <w:t xml:space="preserve">ans have to reply on multiple tests during follow-up before the patient is definitely proved to be </w:t>
      </w:r>
      <w:r w:rsidRPr="005F5831">
        <w:rPr>
          <w:rFonts w:ascii="Arial" w:hAnsi="Arial" w:cs="Arial"/>
        </w:rPr>
        <w:t>“</w:t>
      </w:r>
      <w:r w:rsidRPr="005F5831">
        <w:rPr>
          <w:rFonts w:ascii="Arial" w:hAnsi="Arial" w:cs="Arial" w:hint="eastAsia"/>
        </w:rPr>
        <w:t>positive</w:t>
      </w:r>
      <w:r w:rsidRPr="005F5831">
        <w:rPr>
          <w:rFonts w:ascii="Arial" w:hAnsi="Arial" w:cs="Arial"/>
        </w:rPr>
        <w:t>”</w:t>
      </w:r>
      <w:r w:rsidRPr="005F5831">
        <w:rPr>
          <w:rFonts w:ascii="Arial" w:hAnsi="Arial" w:cs="Arial" w:hint="eastAsia"/>
        </w:rPr>
        <w:t xml:space="preserve">. </w:t>
      </w:r>
      <w:r w:rsidRPr="005F5831">
        <w:rPr>
          <w:rFonts w:ascii="Arial" w:hAnsi="Arial" w:cs="Arial"/>
        </w:rPr>
        <w:t xml:space="preserve">Therefore there is a need of </w:t>
      </w:r>
      <w:r w:rsidRPr="005F5831">
        <w:rPr>
          <w:rFonts w:ascii="Arial" w:hAnsi="Arial" w:cs="Arial" w:hint="eastAsia"/>
        </w:rPr>
        <w:t xml:space="preserve">quantitative risk </w:t>
      </w:r>
      <w:r w:rsidRPr="005F5831">
        <w:rPr>
          <w:rFonts w:ascii="Arial" w:hAnsi="Arial" w:cs="Arial"/>
        </w:rPr>
        <w:t>stratification</w:t>
      </w:r>
      <w:r w:rsidRPr="005F5831">
        <w:rPr>
          <w:rFonts w:ascii="Arial" w:hAnsi="Arial" w:cs="Arial" w:hint="eastAsia"/>
        </w:rPr>
        <w:t xml:space="preserve"> of OLK. In this study, </w:t>
      </w:r>
      <w:r w:rsidRPr="005F5831">
        <w:rPr>
          <w:rFonts w:ascii="Arial" w:hAnsi="Arial" w:cs="Arial"/>
        </w:rPr>
        <w:t xml:space="preserve">using DI values of </w:t>
      </w:r>
      <w:proofErr w:type="spellStart"/>
      <w:r w:rsidRPr="005F5831">
        <w:rPr>
          <w:rFonts w:ascii="Arial" w:hAnsi="Arial" w:cs="Arial"/>
        </w:rPr>
        <w:t>exfoliative</w:t>
      </w:r>
      <w:proofErr w:type="spellEnd"/>
      <w:r w:rsidRPr="005F5831">
        <w:rPr>
          <w:rFonts w:ascii="Arial" w:hAnsi="Arial" w:cs="Arial"/>
        </w:rPr>
        <w:t xml:space="preserve"> cytology </w:t>
      </w:r>
      <w:r w:rsidRPr="005F5831">
        <w:rPr>
          <w:rFonts w:ascii="Arial" w:hAnsi="Arial" w:cs="Arial" w:hint="eastAsia"/>
        </w:rPr>
        <w:t xml:space="preserve">we </w:t>
      </w:r>
      <w:r w:rsidRPr="005F5831">
        <w:rPr>
          <w:rFonts w:ascii="Arial" w:hAnsi="Arial" w:cs="Arial"/>
        </w:rPr>
        <w:t xml:space="preserve">successfully developed </w:t>
      </w:r>
      <w:proofErr w:type="spellStart"/>
      <w:r w:rsidRPr="005F5831">
        <w:rPr>
          <w:rFonts w:ascii="Arial" w:hAnsi="Arial" w:cs="Arial"/>
        </w:rPr>
        <w:t>EdTAR</w:t>
      </w:r>
      <w:proofErr w:type="spellEnd"/>
      <w:r w:rsidRPr="005F5831">
        <w:rPr>
          <w:rFonts w:ascii="Arial" w:hAnsi="Arial" w:cs="Arial"/>
        </w:rPr>
        <w:t xml:space="preserve"> as the method for data transformation and reconstruction. This strategy overcomes the major problem in statistical analysis of </w:t>
      </w:r>
      <w:proofErr w:type="spellStart"/>
      <w:r w:rsidRPr="005F5831">
        <w:rPr>
          <w:rFonts w:ascii="Arial" w:hAnsi="Arial" w:cs="Arial"/>
        </w:rPr>
        <w:t>exfoliative</w:t>
      </w:r>
      <w:proofErr w:type="spellEnd"/>
      <w:r w:rsidRPr="005F5831">
        <w:rPr>
          <w:rFonts w:ascii="Arial" w:hAnsi="Arial" w:cs="Arial"/>
        </w:rPr>
        <w:t xml:space="preserve"> cytology data, which usually contain a</w:t>
      </w:r>
      <w:r w:rsidRPr="005F5831">
        <w:rPr>
          <w:rFonts w:ascii="Arial" w:hAnsi="Arial" w:cs="Arial" w:hint="eastAsia"/>
        </w:rPr>
        <w:t xml:space="preserve"> big population of diploid cells, </w:t>
      </w:r>
      <w:r w:rsidRPr="005F5831">
        <w:rPr>
          <w:rFonts w:ascii="Arial" w:hAnsi="Arial" w:cs="Arial"/>
        </w:rPr>
        <w:t>a smaller</w:t>
      </w:r>
      <w:r w:rsidRPr="005F5831">
        <w:rPr>
          <w:rFonts w:ascii="Arial" w:hAnsi="Arial" w:cs="Arial" w:hint="eastAsia"/>
        </w:rPr>
        <w:t xml:space="preserve"> population of </w:t>
      </w:r>
      <w:proofErr w:type="spellStart"/>
      <w:r w:rsidRPr="005F5831">
        <w:rPr>
          <w:rFonts w:ascii="Arial" w:hAnsi="Arial" w:cs="Arial" w:hint="eastAsia"/>
        </w:rPr>
        <w:t>tetraploid</w:t>
      </w:r>
      <w:proofErr w:type="spellEnd"/>
      <w:r w:rsidRPr="005F5831">
        <w:rPr>
          <w:rFonts w:ascii="Arial" w:hAnsi="Arial" w:cs="Arial" w:hint="eastAsia"/>
        </w:rPr>
        <w:t xml:space="preserve"> cells, and a very small </w:t>
      </w:r>
      <w:r w:rsidRPr="005F5831">
        <w:rPr>
          <w:rFonts w:ascii="Arial" w:hAnsi="Arial" w:cs="Arial"/>
        </w:rPr>
        <w:t>population</w:t>
      </w:r>
      <w:r w:rsidRPr="005F5831">
        <w:rPr>
          <w:rFonts w:ascii="Arial" w:hAnsi="Arial" w:cs="Arial" w:hint="eastAsia"/>
        </w:rPr>
        <w:t xml:space="preserve"> of </w:t>
      </w:r>
      <w:proofErr w:type="spellStart"/>
      <w:r w:rsidRPr="005F5831">
        <w:rPr>
          <w:rFonts w:ascii="Arial" w:hAnsi="Arial" w:cs="Arial" w:hint="eastAsia"/>
        </w:rPr>
        <w:t>aneupoid</w:t>
      </w:r>
      <w:proofErr w:type="spellEnd"/>
      <w:r w:rsidRPr="005F5831">
        <w:rPr>
          <w:rFonts w:ascii="Arial" w:hAnsi="Arial" w:cs="Arial" w:hint="eastAsia"/>
        </w:rPr>
        <w:t xml:space="preserve"> cells. </w:t>
      </w:r>
      <w:r w:rsidRPr="005F5831">
        <w:rPr>
          <w:rFonts w:ascii="Arial" w:hAnsi="Arial" w:cs="Arial"/>
        </w:rPr>
        <w:t xml:space="preserve">After </w:t>
      </w:r>
      <w:proofErr w:type="spellStart"/>
      <w:r w:rsidRPr="005F5831">
        <w:rPr>
          <w:rFonts w:ascii="Arial" w:hAnsi="Arial" w:cs="Arial"/>
        </w:rPr>
        <w:t>EdTAR</w:t>
      </w:r>
      <w:proofErr w:type="spellEnd"/>
      <w:r w:rsidRPr="005F5831">
        <w:rPr>
          <w:rFonts w:ascii="Arial" w:hAnsi="Arial" w:cs="Arial"/>
        </w:rPr>
        <w:t xml:space="preserve">, the signal of </w:t>
      </w:r>
      <w:proofErr w:type="spellStart"/>
      <w:r w:rsidRPr="005F5831">
        <w:rPr>
          <w:rFonts w:ascii="Arial" w:hAnsi="Arial" w:cs="Arial" w:hint="eastAsia"/>
        </w:rPr>
        <w:t>aneuploid</w:t>
      </w:r>
      <w:proofErr w:type="spellEnd"/>
      <w:r w:rsidRPr="005F5831">
        <w:rPr>
          <w:rFonts w:ascii="Arial" w:hAnsi="Arial" w:cs="Arial" w:hint="eastAsia"/>
        </w:rPr>
        <w:t xml:space="preserve"> cell population</w:t>
      </w:r>
      <w:r w:rsidRPr="005F5831">
        <w:rPr>
          <w:rFonts w:ascii="Arial" w:hAnsi="Arial" w:cs="Arial"/>
        </w:rPr>
        <w:t xml:space="preserve"> is amplified. Reconstruction of data of three cell populations allows SVM </w:t>
      </w:r>
      <w:r w:rsidRPr="005F5831">
        <w:rPr>
          <w:rFonts w:ascii="Arial" w:hAnsi="Arial" w:cs="Arial"/>
        </w:rPr>
        <w:lastRenderedPageBreak/>
        <w:t>for pattern recognition and calculation of OCRI. O</w:t>
      </w:r>
      <w:r w:rsidRPr="005F5831">
        <w:rPr>
          <w:rFonts w:ascii="Arial" w:hAnsi="Arial" w:cs="Arial" w:hint="eastAsia"/>
        </w:rPr>
        <w:t>ne</w:t>
      </w:r>
      <w:r w:rsidRPr="005F5831">
        <w:rPr>
          <w:rFonts w:ascii="Arial" w:hAnsi="Arial" w:cs="Arial"/>
        </w:rPr>
        <w:t xml:space="preserve"> of our OLK</w:t>
      </w:r>
      <w:r w:rsidRPr="005F5831">
        <w:rPr>
          <w:rFonts w:ascii="Arial" w:hAnsi="Arial" w:cs="Arial" w:hint="eastAsia"/>
        </w:rPr>
        <w:t xml:space="preserve"> case</w:t>
      </w:r>
      <w:r w:rsidRPr="005F5831">
        <w:rPr>
          <w:rFonts w:ascii="Arial" w:hAnsi="Arial" w:cs="Arial"/>
        </w:rPr>
        <w:t xml:space="preserve">s had a high </w:t>
      </w:r>
      <w:r w:rsidRPr="005F5831">
        <w:rPr>
          <w:rFonts w:ascii="Arial" w:hAnsi="Arial" w:cs="Arial" w:hint="eastAsia"/>
        </w:rPr>
        <w:t>OCRI</w:t>
      </w:r>
      <w:r w:rsidRPr="005F5831">
        <w:rPr>
          <w:rFonts w:ascii="Arial" w:hAnsi="Arial" w:cs="Arial"/>
        </w:rPr>
        <w:t xml:space="preserve"> and was found to develop OSCC </w:t>
      </w:r>
      <w:r w:rsidRPr="005F5831">
        <w:rPr>
          <w:rFonts w:ascii="Arial" w:hAnsi="Arial" w:cs="Arial" w:hint="eastAsia"/>
        </w:rPr>
        <w:t>40 months</w:t>
      </w:r>
      <w:r w:rsidRPr="005F5831">
        <w:rPr>
          <w:rFonts w:ascii="Arial" w:hAnsi="Arial" w:cs="Arial"/>
        </w:rPr>
        <w:t xml:space="preserve"> later during follow-up</w:t>
      </w:r>
      <w:r w:rsidRPr="005F5831">
        <w:rPr>
          <w:rFonts w:ascii="Arial" w:hAnsi="Arial" w:cs="Arial" w:hint="eastAsia"/>
        </w:rPr>
        <w:t xml:space="preserve">. </w:t>
      </w:r>
    </w:p>
    <w:p w:rsidR="005F5831" w:rsidRPr="005F5831" w:rsidRDefault="005F5831" w:rsidP="005F5831">
      <w:pPr>
        <w:spacing w:line="480" w:lineRule="auto"/>
        <w:ind w:firstLineChars="200" w:firstLine="440"/>
        <w:jc w:val="both"/>
        <w:rPr>
          <w:rFonts w:ascii="Arial" w:hAnsi="Arial" w:cs="Arial"/>
        </w:rPr>
      </w:pPr>
      <w:r w:rsidRPr="005F5831">
        <w:rPr>
          <w:rFonts w:ascii="Arial" w:hAnsi="Arial" w:cs="Arial"/>
        </w:rPr>
        <w:t>Several approaches have been employed for quantitative stratification of cancer risk. C</w:t>
      </w:r>
      <w:r w:rsidRPr="005F5831">
        <w:rPr>
          <w:rFonts w:ascii="Arial" w:hAnsi="Arial" w:cs="Arial" w:hint="eastAsia"/>
        </w:rPr>
        <w:t>ancer risk index</w:t>
      </w:r>
      <w:r w:rsidRPr="005F5831">
        <w:rPr>
          <w:rFonts w:ascii="Arial" w:hAnsi="Arial" w:cs="Arial"/>
        </w:rPr>
        <w:t xml:space="preserve"> based on clinical parameters, f</w:t>
      </w:r>
      <w:r w:rsidRPr="005F5831">
        <w:rPr>
          <w:rFonts w:ascii="Arial" w:hAnsi="Arial" w:cs="Arial" w:hint="eastAsia"/>
        </w:rPr>
        <w:t xml:space="preserve">or example Harvard Cancer Risk Index </w:t>
      </w:r>
      <w:r w:rsidRPr="005F5831">
        <w:rPr>
          <w:rFonts w:ascii="Arial" w:hAnsi="Arial" w:cs="Arial"/>
        </w:rPr>
        <w:fldChar w:fldCharType="begin"/>
      </w:r>
      <w:r w:rsidRPr="005F5831">
        <w:rPr>
          <w:rFonts w:ascii="Arial" w:hAnsi="Arial" w:cs="Arial"/>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Pr="005F5831">
        <w:rPr>
          <w:rFonts w:ascii="Arial" w:hAnsi="Arial" w:cs="Arial"/>
        </w:rPr>
        <w:fldChar w:fldCharType="separate"/>
      </w:r>
      <w:r w:rsidRPr="005F5831">
        <w:rPr>
          <w:rFonts w:ascii="Arial" w:hAnsi="Arial" w:cs="Arial"/>
        </w:rPr>
        <w:t>[34]</w:t>
      </w:r>
      <w:r w:rsidRPr="005F5831">
        <w:rPr>
          <w:rFonts w:ascii="Arial" w:hAnsi="Arial" w:cs="Arial"/>
        </w:rPr>
        <w:fldChar w:fldCharType="end"/>
      </w:r>
      <w:r w:rsidRPr="005F5831">
        <w:rPr>
          <w:rFonts w:ascii="Arial" w:hAnsi="Arial" w:cs="Arial"/>
        </w:rPr>
        <w:t>, had only a modest</w:t>
      </w:r>
      <w:r w:rsidRPr="005F5831">
        <w:rPr>
          <w:rFonts w:ascii="Arial" w:hAnsi="Arial" w:cs="Arial" w:hint="eastAsia"/>
        </w:rPr>
        <w:t xml:space="preserve"> discriminatory accuracy for </w:t>
      </w:r>
      <w:r w:rsidRPr="005F5831">
        <w:rPr>
          <w:rFonts w:ascii="Arial" w:hAnsi="Arial" w:cs="Arial"/>
        </w:rPr>
        <w:t xml:space="preserve">several cancers. It is mainly used for the general population, but not in a tissue or cancer-specific manner for OLK patients  </w:t>
      </w:r>
      <w:r w:rsidRPr="005F5831">
        <w:rPr>
          <w:rFonts w:ascii="Arial" w:hAnsi="Arial" w:cs="Arial"/>
        </w:rPr>
        <w:fldChar w:fldCharType="begin"/>
      </w:r>
      <w:r w:rsidRPr="005F5831">
        <w:rPr>
          <w:rFonts w:ascii="Arial" w:hAnsi="Arial" w:cs="Arial"/>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Pr="005F5831">
        <w:rPr>
          <w:rFonts w:ascii="Arial" w:hAnsi="Arial" w:cs="Arial"/>
        </w:rPr>
        <w:fldChar w:fldCharType="separate"/>
      </w:r>
      <w:r w:rsidRPr="005F5831">
        <w:rPr>
          <w:rFonts w:ascii="Arial" w:hAnsi="Arial" w:cs="Arial"/>
        </w:rPr>
        <w:t>[33]</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Recently there has been a tremendous </w:t>
      </w:r>
      <w:proofErr w:type="spellStart"/>
      <w:r w:rsidRPr="005F5831">
        <w:rPr>
          <w:rFonts w:ascii="Arial" w:hAnsi="Arial" w:cs="Arial"/>
        </w:rPr>
        <w:t>enthusiam</w:t>
      </w:r>
      <w:proofErr w:type="spellEnd"/>
      <w:r w:rsidRPr="005F5831">
        <w:rPr>
          <w:rFonts w:ascii="Arial" w:hAnsi="Arial" w:cs="Arial"/>
        </w:rPr>
        <w:t xml:space="preserve"> of using m</w:t>
      </w:r>
      <w:r w:rsidRPr="005F5831">
        <w:rPr>
          <w:rFonts w:ascii="Arial" w:hAnsi="Arial" w:cs="Arial" w:hint="eastAsia"/>
        </w:rPr>
        <w:t xml:space="preserve">olecular </w:t>
      </w:r>
      <w:r w:rsidRPr="005F5831">
        <w:rPr>
          <w:rFonts w:ascii="Arial" w:hAnsi="Arial" w:cs="Arial"/>
        </w:rPr>
        <w:t xml:space="preserve">markers for </w:t>
      </w:r>
      <w:r w:rsidRPr="005F5831">
        <w:rPr>
          <w:rFonts w:ascii="Arial" w:hAnsi="Arial" w:cs="Arial" w:hint="eastAsia"/>
        </w:rPr>
        <w:t xml:space="preserve">cancer risk </w:t>
      </w:r>
      <w:r w:rsidRPr="005F5831">
        <w:rPr>
          <w:rFonts w:ascii="Arial" w:hAnsi="Arial" w:cs="Arial"/>
        </w:rPr>
        <w:t>stratification</w:t>
      </w:r>
      <w:r w:rsidRPr="005F5831">
        <w:rPr>
          <w:rFonts w:ascii="Arial" w:hAnsi="Arial" w:cs="Arial" w:hint="eastAsia"/>
        </w:rPr>
        <w:t xml:space="preserve">, such as mRNA expression data (using gene array, </w:t>
      </w:r>
      <w:proofErr w:type="spellStart"/>
      <w:r w:rsidRPr="005F5831">
        <w:rPr>
          <w:rFonts w:ascii="Arial" w:hAnsi="Arial" w:cs="Arial" w:hint="eastAsia"/>
        </w:rPr>
        <w:t>qRT</w:t>
      </w:r>
      <w:proofErr w:type="spellEnd"/>
      <w:r w:rsidRPr="005F5831">
        <w:rPr>
          <w:rFonts w:ascii="Arial" w:hAnsi="Arial" w:cs="Arial" w:hint="eastAsia"/>
        </w:rPr>
        <w:t>-PCR)</w:t>
      </w:r>
      <w:r w:rsidRPr="005F5831">
        <w:t xml:space="preserve">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and protein </w:t>
      </w:r>
      <w:r w:rsidRPr="005F5831">
        <w:rPr>
          <w:rFonts w:ascii="Arial" w:hAnsi="Arial" w:cs="Arial"/>
        </w:rPr>
        <w:t>expression</w:t>
      </w:r>
      <w:r w:rsidRPr="005F5831">
        <w:rPr>
          <w:rFonts w:ascii="Arial" w:hAnsi="Arial" w:cs="Arial" w:hint="eastAsia"/>
        </w:rPr>
        <w:t xml:space="preserve"> data (using </w:t>
      </w:r>
      <w:proofErr w:type="spellStart"/>
      <w:r w:rsidRPr="005F5831">
        <w:rPr>
          <w:rFonts w:ascii="Arial" w:hAnsi="Arial" w:cs="Arial" w:hint="eastAsia"/>
        </w:rPr>
        <w:t>immunohistochemical</w:t>
      </w:r>
      <w:proofErr w:type="spellEnd"/>
      <w:r w:rsidRPr="005F5831">
        <w:rPr>
          <w:rFonts w:ascii="Arial" w:hAnsi="Arial" w:cs="Arial" w:hint="eastAsia"/>
        </w:rPr>
        <w:t xml:space="preserve"> </w:t>
      </w:r>
      <w:r w:rsidRPr="005F5831">
        <w:rPr>
          <w:rFonts w:ascii="Arial" w:hAnsi="Arial" w:cs="Arial"/>
        </w:rPr>
        <w:t>staining</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Pr="005F5831">
        <w:rPr>
          <w:rFonts w:ascii="Arial" w:hAnsi="Arial" w:cs="Arial"/>
        </w:rPr>
        <w:fldChar w:fldCharType="separate"/>
      </w:r>
      <w:r w:rsidRPr="005F5831">
        <w:rPr>
          <w:rFonts w:ascii="Arial" w:hAnsi="Arial" w:cs="Arial"/>
        </w:rPr>
        <w:t>[37]</w:t>
      </w:r>
      <w:r w:rsidRPr="005F5831">
        <w:rPr>
          <w:rFonts w:ascii="Arial" w:hAnsi="Arial" w:cs="Arial"/>
        </w:rPr>
        <w:fldChar w:fldCharType="end"/>
      </w:r>
      <w:r w:rsidRPr="005F5831">
        <w:rPr>
          <w:rFonts w:ascii="Arial" w:hAnsi="Arial" w:cs="Arial" w:hint="eastAsia"/>
        </w:rPr>
        <w:t xml:space="preserve">. This </w:t>
      </w:r>
      <w:r w:rsidRPr="005F5831">
        <w:rPr>
          <w:rFonts w:ascii="Arial" w:hAnsi="Arial" w:cs="Arial"/>
        </w:rPr>
        <w:t>approach</w:t>
      </w:r>
      <w:r w:rsidRPr="005F5831">
        <w:rPr>
          <w:rFonts w:ascii="Arial" w:hAnsi="Arial" w:cs="Arial" w:hint="eastAsia"/>
        </w:rPr>
        <w:t xml:space="preserve"> has been </w:t>
      </w:r>
      <w:r w:rsidRPr="005F5831">
        <w:rPr>
          <w:rFonts w:ascii="Arial" w:hAnsi="Arial" w:cs="Arial"/>
        </w:rPr>
        <w:t xml:space="preserve">well </w:t>
      </w:r>
      <w:r w:rsidRPr="005F5831">
        <w:rPr>
          <w:rFonts w:ascii="Arial" w:hAnsi="Arial" w:cs="Arial" w:hint="eastAsia"/>
        </w:rPr>
        <w:t xml:space="preserve">developed for clinical use in breast cancer </w: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[35]</w:t>
      </w:r>
      <w:r w:rsidRPr="005F5831">
        <w:rPr>
          <w:rFonts w:ascii="Arial" w:hAnsi="Arial" w:cs="Arial"/>
        </w:rPr>
        <w:fldChar w:fldCharType="end"/>
      </w:r>
      <w:r w:rsidRPr="005F5831">
        <w:rPr>
          <w:rFonts w:ascii="Arial" w:hAnsi="Arial" w:cs="Arial"/>
        </w:rPr>
        <w:t xml:space="preserve"> and</w:t>
      </w:r>
      <w:r w:rsidRPr="005F5831">
        <w:rPr>
          <w:rFonts w:ascii="Arial" w:hAnsi="Arial" w:cs="Arial" w:hint="eastAsia"/>
        </w:rPr>
        <w:t xml:space="preserve"> colon cancer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However, p</w:t>
      </w:r>
      <w:r w:rsidRPr="005F5831">
        <w:rPr>
          <w:rFonts w:ascii="Arial" w:hAnsi="Arial" w:cs="Arial" w:hint="eastAsia"/>
        </w:rPr>
        <w:t xml:space="preserve">erformance of </w:t>
      </w:r>
      <w:r w:rsidRPr="005F5831">
        <w:rPr>
          <w:rFonts w:ascii="Arial" w:hAnsi="Arial" w:cs="Arial"/>
        </w:rPr>
        <w:t>molecular markers</w:t>
      </w:r>
      <w:r w:rsidRPr="005F5831">
        <w:rPr>
          <w:rFonts w:ascii="Arial" w:hAnsi="Arial" w:cs="Arial" w:hint="eastAsia"/>
        </w:rPr>
        <w:t xml:space="preserve"> is not </w:t>
      </w:r>
      <w:r w:rsidRPr="005F5831">
        <w:rPr>
          <w:rFonts w:ascii="Arial" w:hAnsi="Arial" w:cs="Arial"/>
        </w:rPr>
        <w:t>much better than established risk factors</w:t>
      </w:r>
      <w:r w:rsidRPr="005F5831">
        <w:rPr>
          <w:rFonts w:ascii="Arial" w:hAnsi="Arial" w:cs="Arial" w:hint="eastAsia"/>
        </w:rPr>
        <w:t xml:space="preserve">. </w:t>
      </w:r>
      <w:r w:rsidRPr="005F5831">
        <w:rPr>
          <w:rFonts w:ascii="Arial" w:hAnsi="Arial" w:cs="Arial"/>
        </w:rPr>
        <w:t>In</w:t>
      </w:r>
      <w:r w:rsidRPr="005F5831">
        <w:rPr>
          <w:rFonts w:ascii="Arial" w:hAnsi="Arial" w:cs="Arial" w:hint="eastAsia"/>
        </w:rPr>
        <w:t xml:space="preserve"> one study </w: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[36]</w:t>
      </w:r>
      <w:r w:rsidRPr="005F5831">
        <w:rPr>
          <w:rFonts w:ascii="Arial" w:hAnsi="Arial" w:cs="Arial"/>
        </w:rPr>
        <w:fldChar w:fldCharType="end"/>
      </w:r>
      <w:r w:rsidRPr="005F5831">
        <w:rPr>
          <w:rFonts w:ascii="Arial" w:hAnsi="Arial" w:cs="Arial" w:hint="eastAsia"/>
        </w:rPr>
        <w:t xml:space="preserve">, the four tested gene expression-based risk scores provide prognostic information but only contributed marginally to improving models based on established risk factors. </w:t>
      </w:r>
      <w:r w:rsidRPr="005F5831">
        <w:rPr>
          <w:rFonts w:ascii="Arial" w:hAnsi="Arial" w:cs="Arial"/>
        </w:rPr>
        <w:t xml:space="preserve">It is believed that selection of </w:t>
      </w:r>
      <w:r w:rsidRPr="005F5831">
        <w:rPr>
          <w:rFonts w:ascii="Arial" w:hAnsi="Arial" w:cs="Arial" w:hint="eastAsia"/>
        </w:rPr>
        <w:t>prognostic gene lists</w:t>
      </w:r>
      <w:r w:rsidRPr="005F5831">
        <w:rPr>
          <w:rFonts w:ascii="Arial" w:hAnsi="Arial" w:cs="Arial"/>
        </w:rPr>
        <w:t xml:space="preserve"> and</w:t>
      </w:r>
      <w:r w:rsidRPr="005F5831">
        <w:rPr>
          <w:rFonts w:ascii="Arial" w:hAnsi="Arial" w:cs="Arial" w:hint="eastAsia"/>
        </w:rPr>
        <w:t xml:space="preserve"> </w:t>
      </w:r>
      <w:r w:rsidRPr="005F5831">
        <w:rPr>
          <w:rFonts w:ascii="Arial" w:hAnsi="Arial" w:cs="Arial"/>
        </w:rPr>
        <w:t>unclear</w:t>
      </w:r>
      <w:r w:rsidRPr="005F5831">
        <w:rPr>
          <w:rFonts w:ascii="Arial" w:hAnsi="Arial" w:cs="Arial" w:hint="eastAsia"/>
        </w:rPr>
        <w:t xml:space="preserve"> biological meaning</w:t>
      </w:r>
      <w:r w:rsidRPr="005F5831">
        <w:rPr>
          <w:rFonts w:ascii="Arial" w:hAnsi="Arial" w:cs="Arial"/>
        </w:rPr>
        <w:t>s</w:t>
      </w:r>
      <w:r w:rsidRPr="005F5831">
        <w:rPr>
          <w:rFonts w:ascii="Arial" w:hAnsi="Arial" w:cs="Arial" w:hint="eastAsia"/>
        </w:rPr>
        <w:t xml:space="preserve"> of </w:t>
      </w:r>
      <w:r w:rsidRPr="005F5831">
        <w:rPr>
          <w:rFonts w:ascii="Arial" w:hAnsi="Arial" w:cs="Arial"/>
        </w:rPr>
        <w:t>gene</w:t>
      </w:r>
      <w:r w:rsidRPr="005F5831">
        <w:rPr>
          <w:rFonts w:ascii="Arial" w:hAnsi="Arial" w:cs="Arial" w:hint="eastAsia"/>
        </w:rPr>
        <w:t xml:space="preserve"> signatures</w:t>
      </w:r>
      <w:r w:rsidRPr="005F5831">
        <w:rPr>
          <w:rFonts w:ascii="Arial" w:hAnsi="Arial" w:cs="Arial"/>
        </w:rPr>
        <w:t xml:space="preserve"> contributed to this limitation. Combination with clinical data and inferring </w:t>
      </w:r>
      <w:r w:rsidRPr="005F5831">
        <w:rPr>
          <w:rFonts w:ascii="Arial" w:hAnsi="Arial" w:cs="Arial" w:hint="eastAsia"/>
        </w:rPr>
        <w:t>biologically relevant pathway deregulation scores</w:t>
      </w:r>
      <w:r w:rsidRPr="005F5831">
        <w:rPr>
          <w:rFonts w:ascii="Arial" w:hAnsi="Arial" w:cs="Arial"/>
        </w:rPr>
        <w:t xml:space="preserve"> have been proposed as potential solutions</w:t>
      </w:r>
      <w:r w:rsidRPr="005F5831">
        <w:rPr>
          <w:rFonts w:ascii="Arial" w:hAnsi="Arial" w:cs="Arial" w:hint="eastAsia"/>
        </w:rPr>
        <w:t xml:space="preserve"> </w:t>
      </w:r>
      <w:r w:rsidRPr="005F5831">
        <w:rPr>
          <w:rFonts w:ascii="Arial" w:hAnsi="Arial" w:cs="Arial"/>
        </w:rPr>
        <w:fldChar w:fldCharType="begin"/>
      </w:r>
      <w:r w:rsidRPr="005F5831">
        <w:rPr>
          <w:rFonts w:ascii="Arial" w:hAnsi="Arial" w:cs="Arial"/>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Pr="005F5831">
        <w:rPr>
          <w:rFonts w:ascii="Arial" w:hAnsi="Arial" w:cs="Arial"/>
        </w:rPr>
        <w:fldChar w:fldCharType="separate"/>
      </w:r>
      <w:r w:rsidRPr="005F5831">
        <w:rPr>
          <w:rFonts w:ascii="Arial" w:hAnsi="Arial" w:cs="Arial"/>
        </w:rPr>
        <w:t>[38]</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In oral cancer,</w:t>
      </w:r>
      <w:r w:rsidRPr="005F5831">
        <w:rPr>
          <w:rFonts w:ascii="Arial" w:hAnsi="Arial" w:cs="Arial" w:hint="eastAsia"/>
        </w:rPr>
        <w:t xml:space="preserve"> </w:t>
      </w:r>
      <w:r w:rsidRPr="005F5831">
        <w:rPr>
          <w:rFonts w:ascii="Arial" w:hAnsi="Arial" w:cs="Arial"/>
        </w:rPr>
        <w:t>a</w:t>
      </w:r>
      <w:r w:rsidRPr="005F5831">
        <w:rPr>
          <w:rFonts w:ascii="Arial" w:hAnsi="Arial" w:cs="Arial" w:hint="eastAsia"/>
        </w:rPr>
        <w:t xml:space="preserve"> 29-</w:t>
      </w:r>
      <w:r w:rsidRPr="005F5831">
        <w:rPr>
          <w:rFonts w:ascii="Arial" w:hAnsi="Arial" w:cs="Arial"/>
        </w:rPr>
        <w:t>gene</w:t>
      </w:r>
      <w:r w:rsidRPr="005F5831">
        <w:rPr>
          <w:rFonts w:ascii="Arial" w:hAnsi="Arial" w:cs="Arial" w:hint="eastAsia"/>
        </w:rPr>
        <w:t xml:space="preserve"> predictive model showed marked improvements in terms of prediction accuracy over the models using previously known </w:t>
      </w:r>
      <w:proofErr w:type="spellStart"/>
      <w:r w:rsidRPr="005F5831">
        <w:rPr>
          <w:rFonts w:ascii="Arial" w:hAnsi="Arial" w:cs="Arial" w:hint="eastAsia"/>
        </w:rPr>
        <w:t>clinicopathologic</w:t>
      </w:r>
      <w:r w:rsidRPr="005F5831">
        <w:rPr>
          <w:rFonts w:ascii="Arial" w:hAnsi="Arial" w:cs="Arial"/>
        </w:rPr>
        <w:t>al</w:t>
      </w:r>
      <w:proofErr w:type="spellEnd"/>
      <w:r w:rsidRPr="005F5831">
        <w:rPr>
          <w:rFonts w:ascii="Arial" w:hAnsi="Arial" w:cs="Arial" w:hint="eastAsia"/>
        </w:rPr>
        <w:t xml:space="preserve"> risk factor</w:t>
      </w:r>
      <w:r w:rsidRPr="005F5831">
        <w:rPr>
          <w:rFonts w:ascii="Arial" w:hAnsi="Arial" w:cs="Arial"/>
        </w:rPr>
        <w:t>s</w:t>
      </w:r>
      <w:r w:rsidRPr="005F5831">
        <w:rPr>
          <w:rFonts w:ascii="Arial" w:hAnsi="Arial" w:cs="Arial" w:hint="eastAsia"/>
        </w:rPr>
        <w:t xml:space="preserve">. The prediction error curves </w:t>
      </w:r>
      <w:r w:rsidRPr="005F5831">
        <w:rPr>
          <w:rFonts w:ascii="Arial" w:hAnsi="Arial" w:cs="Arial"/>
        </w:rPr>
        <w:t xml:space="preserve">showed that </w:t>
      </w:r>
      <w:r w:rsidRPr="005F5831">
        <w:rPr>
          <w:rFonts w:ascii="Arial" w:hAnsi="Arial" w:cs="Arial" w:hint="eastAsia"/>
        </w:rPr>
        <w:t>Model 1 (only using microarray data) can markedly improve the prediction accuracy over Model 3 (clinical data and protein data)</w:t>
      </w:r>
      <w:r w:rsidRPr="005F5831">
        <w:rPr>
          <w:rFonts w:ascii="Arial" w:hAnsi="Arial" w:cs="Arial"/>
        </w:rPr>
        <w:t xml:space="preserve">. </w:t>
      </w:r>
      <w:r w:rsidRPr="005F5831">
        <w:rPr>
          <w:rFonts w:ascii="Arial" w:hAnsi="Arial" w:cs="Arial" w:hint="eastAsia"/>
        </w:rPr>
        <w:t>Model 2 (using microarray data, clinical data and protein data)</w:t>
      </w:r>
      <w:r w:rsidRPr="005F5831">
        <w:rPr>
          <w:rFonts w:ascii="Arial" w:hAnsi="Arial" w:cs="Arial"/>
        </w:rPr>
        <w:t xml:space="preserve"> wa</w:t>
      </w:r>
      <w:r w:rsidRPr="005F5831">
        <w:rPr>
          <w:rFonts w:ascii="Arial" w:hAnsi="Arial" w:cs="Arial" w:hint="eastAsia"/>
        </w:rPr>
        <w:t xml:space="preserve">s </w:t>
      </w:r>
      <w:r w:rsidRPr="005F5831">
        <w:rPr>
          <w:rFonts w:ascii="Arial" w:hAnsi="Arial" w:cs="Arial"/>
        </w:rPr>
        <w:t>slightly</w:t>
      </w:r>
      <w:r w:rsidRPr="005F5831">
        <w:rPr>
          <w:rFonts w:ascii="Arial" w:hAnsi="Arial" w:cs="Arial" w:hint="eastAsia"/>
        </w:rPr>
        <w:t xml:space="preserve"> better than Model 1, both models have similar performance </w:t>
      </w:r>
      <w:r w:rsidRPr="005F5831">
        <w:rPr>
          <w:rFonts w:ascii="Arial" w:hAnsi="Arial" w:cs="Arial"/>
        </w:rPr>
        <w:t>with</w:t>
      </w:r>
      <w:r w:rsidRPr="005F5831">
        <w:rPr>
          <w:rFonts w:ascii="Arial" w:hAnsi="Arial" w:cs="Arial" w:hint="eastAsia"/>
        </w:rPr>
        <w:t xml:space="preserve"> 8% prediction error rate beyond 2 years of follow-up time. </w:t>
      </w:r>
      <w:r w:rsidRPr="005F5831">
        <w:rPr>
          <w:rFonts w:ascii="Arial" w:hAnsi="Arial" w:cs="Arial"/>
        </w:rPr>
        <w:t xml:space="preserve">Although this approach is promising, high cost, special expertise in sample </w:t>
      </w:r>
      <w:r w:rsidRPr="005F5831">
        <w:rPr>
          <w:rFonts w:ascii="Arial" w:hAnsi="Arial" w:cs="Arial"/>
        </w:rPr>
        <w:lastRenderedPageBreak/>
        <w:t xml:space="preserve">analysis and data analysis, and high-quality of sampling are obvious hurdles to overcome before it is routinely used in clinical setting. </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rPr>
        <w:t xml:space="preserve">As a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remains a practical and reliable method for quantitative risk stratification of OSCC. It has been well established that </w:t>
      </w:r>
      <w:r w:rsidRPr="005F5831">
        <w:rPr>
          <w:rFonts w:ascii="Arial" w:hAnsi="Arial" w:cs="Arial" w:hint="eastAsia"/>
        </w:rPr>
        <w:t>DNA</w:t>
      </w:r>
      <w:r w:rsidRPr="005F5831">
        <w:rPr>
          <w:rFonts w:ascii="Arial" w:hAnsi="Arial" w:cs="Arial"/>
        </w:rPr>
        <w:t xml:space="preserve"> </w:t>
      </w:r>
      <w:r w:rsidRPr="005F5831">
        <w:rPr>
          <w:rFonts w:ascii="Arial" w:hAnsi="Arial" w:cs="Arial" w:hint="eastAsia"/>
        </w:rPr>
        <w:t>aneuploidy can predict histological</w:t>
      </w:r>
      <w:r w:rsidRPr="005F5831">
        <w:rPr>
          <w:rFonts w:ascii="Arial" w:hAnsi="Arial" w:cs="Arial"/>
        </w:rPr>
        <w:t>ly</w:t>
      </w:r>
      <w:r w:rsidRPr="005F5831">
        <w:rPr>
          <w:rFonts w:ascii="Arial" w:hAnsi="Arial" w:cs="Arial" w:hint="eastAsia"/>
        </w:rPr>
        <w:t xml:space="preserve"> obvious malignancy 1 to 15 months </w:t>
      </w:r>
      <w:r w:rsidRPr="005F5831">
        <w:rPr>
          <w:rFonts w:ascii="Arial" w:hAnsi="Arial" w:cs="Arial"/>
        </w:rPr>
        <w:t>prior</w:t>
      </w:r>
      <w:r w:rsidRPr="005F5831">
        <w:rPr>
          <w:rFonts w:ascii="Arial" w:hAnsi="Arial" w:cs="Arial" w:hint="eastAsia"/>
        </w:rPr>
        <w:t xml:space="preserve"> to histology </w: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 </w:instrText>
      </w:r>
      <w:r w:rsidRPr="005F5831">
        <w:rPr>
          <w:rFonts w:ascii="Arial" w:hAnsi="Arial" w:cs="Arial"/>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Pr="005F5831">
        <w:rPr>
          <w:rFonts w:ascii="Arial" w:hAnsi="Arial" w:cs="Arial"/>
        </w:rPr>
        <w:instrText xml:space="preserve"> ADDIN EN.CITE.DATA </w:instrText>
      </w:r>
      <w:r w:rsidRPr="005F5831">
        <w:rPr>
          <w:rFonts w:ascii="Arial" w:hAnsi="Arial" w:cs="Arial"/>
        </w:rPr>
      </w:r>
      <w:r w:rsidRPr="005F5831">
        <w:rPr>
          <w:rFonts w:ascii="Arial" w:hAnsi="Arial" w:cs="Arial"/>
        </w:rPr>
        <w:fldChar w:fldCharType="end"/>
      </w:r>
      <w:r w:rsidRPr="005F5831">
        <w:rPr>
          <w:rFonts w:ascii="Arial" w:hAnsi="Arial" w:cs="Arial"/>
        </w:rPr>
      </w:r>
      <w:r w:rsidRPr="005F5831">
        <w:rPr>
          <w:rFonts w:ascii="Arial" w:hAnsi="Arial" w:cs="Arial"/>
        </w:rPr>
        <w:fldChar w:fldCharType="separate"/>
      </w:r>
      <w:r w:rsidRPr="005F5831">
        <w:rPr>
          <w:rFonts w:ascii="Arial" w:hAnsi="Arial" w:cs="Arial"/>
        </w:rPr>
        <w:t>[31,32]</w:t>
      </w:r>
      <w:r w:rsidRPr="005F5831">
        <w:rPr>
          <w:rFonts w:ascii="Arial" w:hAnsi="Arial" w:cs="Arial"/>
        </w:rPr>
        <w:fldChar w:fldCharType="end"/>
      </w:r>
      <w:r w:rsidRPr="005F5831">
        <w:rPr>
          <w:rFonts w:ascii="Arial" w:hAnsi="Arial" w:cs="Arial" w:hint="eastAsia"/>
        </w:rPr>
        <w:t xml:space="preserve">. </w:t>
      </w:r>
      <w:r w:rsidRPr="005F5831">
        <w:rPr>
          <w:rFonts w:ascii="Arial" w:hAnsi="Arial" w:cs="Arial"/>
        </w:rPr>
        <w:t xml:space="preserve">As a non-invasive and inexpensive method, this approach has advantages over other methods. Cellular morphology tend to be relatively stable than molecular markers. </w:t>
      </w:r>
      <w:r w:rsidRPr="005F5831">
        <w:rPr>
          <w:rFonts w:ascii="Arial" w:hAnsi="Arial" w:cs="Arial"/>
          <w:color w:val="00B0F0"/>
        </w:rPr>
        <w:t xml:space="preserve">However, our method has its limitations….. Two cases of normal with high OCRI…. Two cases of OSCC with low OCRI….. </w:t>
      </w:r>
      <w:proofErr w:type="spellStart"/>
      <w:r w:rsidRPr="005F5831">
        <w:rPr>
          <w:rFonts w:ascii="Arial" w:hAnsi="Arial" w:cs="Arial"/>
          <w:color w:val="00B0F0"/>
        </w:rPr>
        <w:t>Exfoliative</w:t>
      </w:r>
      <w:proofErr w:type="spellEnd"/>
      <w:r w:rsidRPr="005F5831">
        <w:rPr>
          <w:rFonts w:ascii="Arial" w:hAnsi="Arial" w:cs="Arial"/>
          <w:color w:val="00B0F0"/>
        </w:rPr>
        <w:t xml:space="preserve"> cytology may be repeated for outliers.</w:t>
      </w:r>
    </w:p>
    <w:p w:rsidR="005F5831" w:rsidRPr="005F5831" w:rsidRDefault="005F5831" w:rsidP="005F5831">
      <w:pPr>
        <w:spacing w:line="480" w:lineRule="auto"/>
        <w:ind w:firstLineChars="200" w:firstLine="440"/>
        <w:jc w:val="both"/>
        <w:rPr>
          <w:rFonts w:ascii="Arial" w:hAnsi="Arial" w:cs="Arial"/>
          <w:color w:val="00B0F0"/>
        </w:rPr>
      </w:pPr>
      <w:r w:rsidRPr="005F5831">
        <w:rPr>
          <w:rFonts w:ascii="Arial" w:hAnsi="Arial" w:cs="Arial" w:hint="eastAsia"/>
          <w:color w:val="00B0F0"/>
        </w:rPr>
        <w:t xml:space="preserve">There are several useful parameters collected by </w:t>
      </w:r>
      <w:proofErr w:type="spellStart"/>
      <w:r w:rsidRPr="005F5831">
        <w:rPr>
          <w:rFonts w:ascii="Arial" w:hAnsi="Arial" w:cs="Arial" w:hint="eastAsia"/>
          <w:color w:val="00B0F0"/>
        </w:rPr>
        <w:t>exfoliative</w:t>
      </w:r>
      <w:proofErr w:type="spellEnd"/>
      <w:r w:rsidRPr="005F5831">
        <w:rPr>
          <w:rFonts w:ascii="Arial" w:hAnsi="Arial" w:cs="Arial" w:hint="eastAsia"/>
          <w:color w:val="00B0F0"/>
        </w:rPr>
        <w:t xml:space="preserve"> cytology besides DI value. In our study only used DI value as the parameter for model construction. </w:t>
      </w:r>
      <w:r w:rsidRPr="005F5831">
        <w:rPr>
          <w:rFonts w:ascii="Arial" w:hAnsi="Arial" w:cs="Arial"/>
          <w:color w:val="00B0F0"/>
        </w:rPr>
        <w:t>W</w:t>
      </w:r>
      <w:r w:rsidRPr="005F5831">
        <w:rPr>
          <w:rFonts w:ascii="Arial" w:hAnsi="Arial" w:cs="Arial" w:hint="eastAsia"/>
          <w:color w:val="00B0F0"/>
        </w:rPr>
        <w:t xml:space="preserve">e believe if other parameters are taken into consideration, the performance of this model may be </w:t>
      </w:r>
      <w:r w:rsidRPr="005F5831">
        <w:rPr>
          <w:rFonts w:ascii="Arial" w:hAnsi="Arial" w:cs="Arial"/>
          <w:color w:val="00B0F0"/>
        </w:rPr>
        <w:t>further</w:t>
      </w:r>
      <w:r w:rsidRPr="005F5831">
        <w:rPr>
          <w:rFonts w:ascii="Arial" w:hAnsi="Arial" w:cs="Arial" w:hint="eastAsia"/>
          <w:color w:val="00B0F0"/>
        </w:rPr>
        <w:t xml:space="preserve"> improved. On the other hand, i</w:t>
      </w:r>
      <w:r w:rsidRPr="005F5831">
        <w:rPr>
          <w:rFonts w:ascii="Arial" w:hAnsi="Arial" w:cs="Arial"/>
          <w:color w:val="00B0F0"/>
        </w:rPr>
        <w:t>n combination with other existing methods, according to visual inspection by clinicians, physic-chemical properties</w:t>
      </w:r>
      <w:r w:rsidRPr="005F5831">
        <w:rPr>
          <w:rFonts w:ascii="Arial" w:hAnsi="Arial" w:cs="Arial" w:hint="eastAsia"/>
          <w:color w:val="00B0F0"/>
        </w:rPr>
        <w:t xml:space="preserve"> and </w:t>
      </w:r>
      <w:r w:rsidRPr="005F5831">
        <w:rPr>
          <w:rFonts w:ascii="Arial" w:hAnsi="Arial" w:cs="Arial"/>
          <w:color w:val="00B0F0"/>
        </w:rPr>
        <w:t xml:space="preserve">molecular markers, </w:t>
      </w:r>
      <w:r w:rsidRPr="005F5831">
        <w:rPr>
          <w:rFonts w:ascii="Arial" w:hAnsi="Arial" w:cs="Arial" w:hint="eastAsia"/>
          <w:color w:val="00B0F0"/>
        </w:rPr>
        <w:t>especially</w:t>
      </w:r>
      <w:r w:rsidRPr="005F5831">
        <w:rPr>
          <w:rFonts w:ascii="Arial" w:hAnsi="Arial" w:cs="Arial"/>
          <w:color w:val="00B0F0"/>
        </w:rPr>
        <w:t xml:space="preserve">, genomics data obtained by </w:t>
      </w:r>
      <w:r w:rsidRPr="005F5831">
        <w:rPr>
          <w:rFonts w:ascii="Arial" w:hAnsi="Arial" w:cs="Arial" w:hint="eastAsia"/>
          <w:color w:val="00B0F0"/>
        </w:rPr>
        <w:t xml:space="preserve">the multiplexed, high-throughput </w:t>
      </w:r>
      <w:proofErr w:type="spellStart"/>
      <w:r w:rsidRPr="005F5831">
        <w:rPr>
          <w:rFonts w:ascii="Arial" w:hAnsi="Arial" w:cs="Arial"/>
          <w:color w:val="00B0F0"/>
        </w:rPr>
        <w:t>NextGen</w:t>
      </w:r>
      <w:proofErr w:type="spellEnd"/>
      <w:r w:rsidRPr="005F5831">
        <w:rPr>
          <w:rFonts w:ascii="Arial" w:hAnsi="Arial" w:cs="Arial"/>
          <w:color w:val="00B0F0"/>
        </w:rPr>
        <w:t xml:space="preserve"> sequencing</w:t>
      </w:r>
      <w:r w:rsidRPr="005F5831">
        <w:rPr>
          <w:rFonts w:ascii="Arial" w:hAnsi="Arial" w:cs="Arial" w:hint="eastAsia"/>
          <w:color w:val="00B0F0"/>
        </w:rPr>
        <w:t xml:space="preserve"> </w: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 </w:instrText>
      </w:r>
      <w:r w:rsidRPr="005F5831">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Pr="005F5831">
        <w:rPr>
          <w:rFonts w:ascii="Arial" w:hAnsi="Arial" w:cs="Arial"/>
          <w:color w:val="00B0F0"/>
        </w:rPr>
        <w:instrText xml:space="preserve"> ADDIN EN.CITE.DATA </w:instrText>
      </w:r>
      <w:r w:rsidRPr="005F5831">
        <w:rPr>
          <w:rFonts w:ascii="Arial" w:hAnsi="Arial" w:cs="Arial"/>
          <w:color w:val="00B0F0"/>
        </w:rPr>
      </w:r>
      <w:r w:rsidRPr="005F5831">
        <w:rPr>
          <w:rFonts w:ascii="Arial" w:hAnsi="Arial" w:cs="Arial"/>
          <w:color w:val="00B0F0"/>
        </w:rPr>
        <w:fldChar w:fldCharType="end"/>
      </w:r>
      <w:r w:rsidRPr="005F5831">
        <w:rPr>
          <w:rFonts w:ascii="Arial" w:hAnsi="Arial" w:cs="Arial"/>
          <w:color w:val="00B0F0"/>
        </w:rPr>
      </w:r>
      <w:r w:rsidRPr="005F5831">
        <w:rPr>
          <w:rFonts w:ascii="Arial" w:hAnsi="Arial" w:cs="Arial"/>
          <w:color w:val="00B0F0"/>
        </w:rPr>
        <w:fldChar w:fldCharType="separate"/>
      </w:r>
      <w:r w:rsidRPr="005F5831">
        <w:rPr>
          <w:rFonts w:ascii="Arial" w:hAnsi="Arial" w:cs="Arial"/>
          <w:color w:val="00B0F0"/>
        </w:rPr>
        <w:t>[39,40]</w:t>
      </w:r>
      <w:r w:rsidRPr="005F5831">
        <w:rPr>
          <w:rFonts w:ascii="Arial" w:hAnsi="Arial" w:cs="Arial"/>
          <w:color w:val="00B0F0"/>
        </w:rPr>
        <w:fldChar w:fldCharType="end"/>
      </w:r>
      <w:r w:rsidRPr="005F5831">
        <w:rPr>
          <w:rFonts w:ascii="Arial" w:hAnsi="Arial" w:cs="Arial" w:hint="eastAsia"/>
          <w:color w:val="00B0F0"/>
        </w:rPr>
        <w:t xml:space="preserve">, this model may be </w:t>
      </w:r>
      <w:r w:rsidR="00BB5D9F">
        <w:rPr>
          <w:rFonts w:ascii="Arial" w:hAnsi="Arial" w:cs="Arial"/>
          <w:color w:val="00B0F0"/>
        </w:rPr>
        <w:t xml:space="preserve">further </w:t>
      </w:r>
      <w:r w:rsidRPr="005F5831">
        <w:rPr>
          <w:rFonts w:ascii="Arial" w:hAnsi="Arial" w:cs="Arial" w:hint="eastAsia"/>
          <w:color w:val="00B0F0"/>
        </w:rPr>
        <w:t xml:space="preserve">improved.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r w:rsidRPr="00AB5884">
        <w:rPr>
          <w:rFonts w:ascii="Arial" w:hAnsi="Arial" w:cs="Arial"/>
        </w:rPr>
        <w:lastRenderedPageBreak/>
        <w:t>Table 1.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
    <w:p w:rsidR="00AB5884" w:rsidRPr="002F0330" w:rsidRDefault="00AB5884" w:rsidP="00AB5884">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lastRenderedPageBreak/>
        <w:t>References</w:t>
      </w:r>
    </w:p>
    <w:p w:rsidR="0090323A" w:rsidRPr="0090323A" w:rsidRDefault="00EE4021" w:rsidP="0090323A">
      <w:pPr>
        <w:spacing w:after="0" w:line="240" w:lineRule="auto"/>
        <w:ind w:left="720" w:hanging="720"/>
        <w:jc w:val="both"/>
        <w:rPr>
          <w:rFonts w:cs="Arial"/>
          <w:noProof/>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bookmarkStart w:id="8" w:name="_ENREF_1"/>
      <w:r w:rsidR="0090323A" w:rsidRPr="0090323A">
        <w:rPr>
          <w:rFonts w:cs="Arial"/>
          <w:noProof/>
        </w:rPr>
        <w:t xml:space="preserve">Ahmed, S. M., Mubeen, et al. (2009). "Molecular biology: an early detector of oral cancers." </w:t>
      </w:r>
      <w:r w:rsidR="0090323A" w:rsidRPr="0090323A">
        <w:rPr>
          <w:rFonts w:cs="Arial"/>
          <w:noProof/>
          <w:u w:val="single"/>
        </w:rPr>
        <w:t>Ann Diagn Pathol</w:t>
      </w:r>
      <w:r w:rsidR="0090323A" w:rsidRPr="0090323A">
        <w:rPr>
          <w:rFonts w:cs="Arial"/>
          <w:noProof/>
        </w:rPr>
        <w:t xml:space="preserve"> </w:t>
      </w:r>
      <w:r w:rsidR="0090323A" w:rsidRPr="0090323A">
        <w:rPr>
          <w:rFonts w:cs="Arial"/>
          <w:b/>
          <w:noProof/>
        </w:rPr>
        <w:t>13</w:t>
      </w:r>
      <w:r w:rsidR="0090323A" w:rsidRPr="0090323A">
        <w:rPr>
          <w:rFonts w:cs="Arial"/>
          <w:noProof/>
        </w:rPr>
        <w:t>(2): 140-145.</w:t>
      </w:r>
      <w:bookmarkEnd w:id="8"/>
    </w:p>
    <w:p w:rsidR="0090323A" w:rsidRPr="0090323A" w:rsidRDefault="0090323A" w:rsidP="0090323A">
      <w:pPr>
        <w:spacing w:after="0" w:line="240" w:lineRule="auto"/>
        <w:ind w:left="720" w:hanging="720"/>
        <w:jc w:val="both"/>
        <w:rPr>
          <w:rFonts w:cs="Arial"/>
          <w:noProof/>
        </w:rPr>
      </w:pPr>
      <w:bookmarkStart w:id="9" w:name="_ENREF_2"/>
      <w:r w:rsidRPr="0090323A">
        <w:rPr>
          <w:rFonts w:cs="Arial"/>
          <w:noProof/>
        </w:rPr>
        <w:t xml:space="preserve">Arpino, G., D. Generali, et al. (2013). "Gene expression profiling in breast cancer: a clinical perspective." </w:t>
      </w:r>
      <w:r w:rsidRPr="0090323A">
        <w:rPr>
          <w:rFonts w:cs="Arial"/>
          <w:noProof/>
          <w:u w:val="single"/>
        </w:rPr>
        <w:t>Breast</w:t>
      </w:r>
      <w:r w:rsidRPr="0090323A">
        <w:rPr>
          <w:rFonts w:cs="Arial"/>
          <w:noProof/>
        </w:rPr>
        <w:t xml:space="preserve"> </w:t>
      </w:r>
      <w:r w:rsidRPr="0090323A">
        <w:rPr>
          <w:rFonts w:cs="Arial"/>
          <w:b/>
          <w:noProof/>
        </w:rPr>
        <w:t>22</w:t>
      </w:r>
      <w:r w:rsidRPr="0090323A">
        <w:rPr>
          <w:rFonts w:cs="Arial"/>
          <w:noProof/>
        </w:rPr>
        <w:t>(2): 109-120.</w:t>
      </w:r>
      <w:bookmarkEnd w:id="9"/>
    </w:p>
    <w:p w:rsidR="0090323A" w:rsidRPr="0090323A" w:rsidRDefault="0090323A" w:rsidP="0090323A">
      <w:pPr>
        <w:spacing w:after="0" w:line="240" w:lineRule="auto"/>
        <w:ind w:left="720" w:hanging="720"/>
        <w:jc w:val="both"/>
        <w:rPr>
          <w:rFonts w:cs="Arial"/>
          <w:noProof/>
        </w:rPr>
      </w:pPr>
      <w:bookmarkStart w:id="10" w:name="_ENREF_3"/>
      <w:r w:rsidRPr="0090323A">
        <w:rPr>
          <w:rFonts w:cs="Arial"/>
          <w:noProof/>
        </w:rPr>
        <w:t xml:space="preserve">Awan, K. H., P. R. Morgan, et al. (2011). "Evaluation of an autofluorescence based imaging system (VELscope) in the detection of oral potentially malignant disorders and benign keratoses." </w:t>
      </w:r>
      <w:r w:rsidRPr="0090323A">
        <w:rPr>
          <w:rFonts w:cs="Arial"/>
          <w:noProof/>
          <w:u w:val="single"/>
        </w:rPr>
        <w:t>Oral Oncol</w:t>
      </w:r>
      <w:r w:rsidRPr="0090323A">
        <w:rPr>
          <w:rFonts w:cs="Arial"/>
          <w:noProof/>
        </w:rPr>
        <w:t xml:space="preserve"> </w:t>
      </w:r>
      <w:r w:rsidRPr="0090323A">
        <w:rPr>
          <w:rFonts w:cs="Arial"/>
          <w:b/>
          <w:noProof/>
        </w:rPr>
        <w:t>47</w:t>
      </w:r>
      <w:r w:rsidRPr="0090323A">
        <w:rPr>
          <w:rFonts w:cs="Arial"/>
          <w:noProof/>
        </w:rPr>
        <w:t>(4): 274-277.</w:t>
      </w:r>
      <w:bookmarkEnd w:id="10"/>
    </w:p>
    <w:p w:rsidR="0090323A" w:rsidRPr="0090323A" w:rsidRDefault="0090323A" w:rsidP="0090323A">
      <w:pPr>
        <w:spacing w:after="0" w:line="240" w:lineRule="auto"/>
        <w:ind w:left="720" w:hanging="720"/>
        <w:jc w:val="both"/>
        <w:rPr>
          <w:rFonts w:cs="Arial"/>
          <w:noProof/>
        </w:rPr>
      </w:pPr>
      <w:bookmarkStart w:id="11" w:name="_ENREF_4"/>
      <w:r w:rsidRPr="0090323A">
        <w:rPr>
          <w:rFonts w:cs="Arial"/>
          <w:noProof/>
        </w:rPr>
        <w:t xml:space="preserve">Brouns, E. R., J. A. Baart, et al. (2013). "The relevance of uniform reporting in oral leukoplakia: definition, certainty factor and staging based on experience with 275 patients." </w:t>
      </w:r>
      <w:r w:rsidRPr="0090323A">
        <w:rPr>
          <w:rFonts w:cs="Arial"/>
          <w:noProof/>
          <w:u w:val="single"/>
        </w:rPr>
        <w:t>Med Oral Patol Oral Cir Bucal</w:t>
      </w:r>
      <w:r w:rsidRPr="0090323A">
        <w:rPr>
          <w:rFonts w:cs="Arial"/>
          <w:noProof/>
        </w:rPr>
        <w:t xml:space="preserve"> </w:t>
      </w:r>
      <w:r w:rsidRPr="0090323A">
        <w:rPr>
          <w:rFonts w:cs="Arial"/>
          <w:b/>
          <w:noProof/>
        </w:rPr>
        <w:t>18</w:t>
      </w:r>
      <w:r w:rsidRPr="0090323A">
        <w:rPr>
          <w:rFonts w:cs="Arial"/>
          <w:noProof/>
        </w:rPr>
        <w:t>(1): e19-26.</w:t>
      </w:r>
      <w:bookmarkEnd w:id="11"/>
    </w:p>
    <w:p w:rsidR="0090323A" w:rsidRPr="0090323A" w:rsidRDefault="0090323A" w:rsidP="0090323A">
      <w:pPr>
        <w:spacing w:after="0" w:line="240" w:lineRule="auto"/>
        <w:ind w:left="720" w:hanging="720"/>
        <w:jc w:val="both"/>
        <w:rPr>
          <w:rFonts w:cs="Arial"/>
          <w:noProof/>
        </w:rPr>
      </w:pPr>
      <w:bookmarkStart w:id="12" w:name="_ENREF_5"/>
      <w:r w:rsidRPr="0090323A">
        <w:rPr>
          <w:rFonts w:cs="Arial"/>
          <w:noProof/>
        </w:rPr>
        <w:t xml:space="preserve">Cassidy, A., S. W. Duffy, et al. (2006). "Lung cancer risk prediction: a tool for early detection." </w:t>
      </w:r>
      <w:r w:rsidRPr="0090323A">
        <w:rPr>
          <w:rFonts w:cs="Arial"/>
          <w:noProof/>
          <w:u w:val="single"/>
        </w:rPr>
        <w:t>Int J Cancer</w:t>
      </w:r>
      <w:r w:rsidRPr="0090323A">
        <w:rPr>
          <w:rFonts w:cs="Arial"/>
          <w:noProof/>
        </w:rPr>
        <w:t xml:space="preserve"> </w:t>
      </w:r>
      <w:r w:rsidRPr="0090323A">
        <w:rPr>
          <w:rFonts w:cs="Arial"/>
          <w:b/>
          <w:noProof/>
        </w:rPr>
        <w:t>120</w:t>
      </w:r>
      <w:r w:rsidRPr="0090323A">
        <w:rPr>
          <w:rFonts w:cs="Arial"/>
          <w:noProof/>
        </w:rPr>
        <w:t>(1): 1-6.</w:t>
      </w:r>
      <w:bookmarkEnd w:id="12"/>
    </w:p>
    <w:p w:rsidR="0090323A" w:rsidRPr="0090323A" w:rsidRDefault="0090323A" w:rsidP="0090323A">
      <w:pPr>
        <w:spacing w:after="0" w:line="240" w:lineRule="auto"/>
        <w:ind w:left="720" w:hanging="720"/>
        <w:jc w:val="both"/>
        <w:rPr>
          <w:rFonts w:cs="Arial"/>
          <w:noProof/>
        </w:rPr>
      </w:pPr>
      <w:bookmarkStart w:id="13" w:name="_ENREF_6"/>
      <w:r w:rsidRPr="0090323A">
        <w:rPr>
          <w:rFonts w:cs="Arial"/>
          <w:noProof/>
        </w:rPr>
        <w:t xml:space="preserve">Cervigne, N. K., J. Machado, et al. (2014). "Recurrent genomic alterations in sequential progressive leukoplakia and oral cancer: drivers of oral tumorigenesis?" </w:t>
      </w:r>
      <w:r w:rsidRPr="0090323A">
        <w:rPr>
          <w:rFonts w:cs="Arial"/>
          <w:noProof/>
          <w:u w:val="single"/>
        </w:rPr>
        <w:t>Hum Mol Genet</w:t>
      </w:r>
      <w:r w:rsidRPr="0090323A">
        <w:rPr>
          <w:rFonts w:cs="Arial"/>
          <w:noProof/>
        </w:rPr>
        <w:t xml:space="preserve"> </w:t>
      </w:r>
      <w:r w:rsidRPr="0090323A">
        <w:rPr>
          <w:rFonts w:cs="Arial"/>
          <w:b/>
          <w:noProof/>
        </w:rPr>
        <w:t>23</w:t>
      </w:r>
      <w:r w:rsidRPr="0090323A">
        <w:rPr>
          <w:rFonts w:cs="Arial"/>
          <w:noProof/>
        </w:rPr>
        <w:t>(10): 2618-2628.</w:t>
      </w:r>
      <w:bookmarkEnd w:id="13"/>
    </w:p>
    <w:p w:rsidR="0090323A" w:rsidRPr="0090323A" w:rsidRDefault="0090323A" w:rsidP="0090323A">
      <w:pPr>
        <w:spacing w:after="0" w:line="240" w:lineRule="auto"/>
        <w:ind w:left="720" w:hanging="720"/>
        <w:jc w:val="both"/>
        <w:rPr>
          <w:rFonts w:cs="Arial"/>
          <w:noProof/>
        </w:rPr>
      </w:pPr>
      <w:bookmarkStart w:id="14" w:name="_ENREF_7"/>
      <w:r w:rsidRPr="0090323A">
        <w:rPr>
          <w:rFonts w:cs="Arial"/>
          <w:noProof/>
        </w:rPr>
        <w:t xml:space="preserve">Chaturvedi, P., S. K. Majumder, et al. (2010). "Fluorescence spectroscopy for noninvasive early diagnosis of oral mucosal malignant and potentially malignant lesions." </w:t>
      </w:r>
      <w:r w:rsidRPr="0090323A">
        <w:rPr>
          <w:rFonts w:cs="Arial"/>
          <w:noProof/>
          <w:u w:val="single"/>
        </w:rPr>
        <w:t>J Cancer Res Ther</w:t>
      </w:r>
      <w:r w:rsidRPr="0090323A">
        <w:rPr>
          <w:rFonts w:cs="Arial"/>
          <w:noProof/>
        </w:rPr>
        <w:t xml:space="preserve"> </w:t>
      </w:r>
      <w:r w:rsidRPr="0090323A">
        <w:rPr>
          <w:rFonts w:cs="Arial"/>
          <w:b/>
          <w:noProof/>
        </w:rPr>
        <w:t>6</w:t>
      </w:r>
      <w:r w:rsidRPr="0090323A">
        <w:rPr>
          <w:rFonts w:cs="Arial"/>
          <w:noProof/>
        </w:rPr>
        <w:t>(4): 497-502.</w:t>
      </w:r>
      <w:bookmarkEnd w:id="14"/>
    </w:p>
    <w:p w:rsidR="0090323A" w:rsidRPr="0090323A" w:rsidRDefault="0090323A" w:rsidP="0090323A">
      <w:pPr>
        <w:spacing w:after="0" w:line="240" w:lineRule="auto"/>
        <w:ind w:left="720" w:hanging="720"/>
        <w:jc w:val="both"/>
        <w:rPr>
          <w:rFonts w:cs="Arial"/>
          <w:noProof/>
        </w:rPr>
      </w:pPr>
      <w:bookmarkStart w:id="15" w:name="_ENREF_8"/>
      <w:r w:rsidRPr="0090323A">
        <w:rPr>
          <w:rFonts w:cs="Arial"/>
          <w:noProof/>
        </w:rPr>
        <w:t xml:space="preserve">Di Narzo, A. F., S. Tejpar, et al. (2014). "Test of four colon cancer risk-scores in formalin fixed paraffin embedded microarray gene expression data." </w:t>
      </w:r>
      <w:r w:rsidRPr="0090323A">
        <w:rPr>
          <w:rFonts w:cs="Arial"/>
          <w:noProof/>
          <w:u w:val="single"/>
        </w:rPr>
        <w:t>J Natl Cancer Inst</w:t>
      </w:r>
      <w:r w:rsidRPr="0090323A">
        <w:rPr>
          <w:rFonts w:cs="Arial"/>
          <w:noProof/>
        </w:rPr>
        <w:t xml:space="preserve"> </w:t>
      </w:r>
      <w:r w:rsidRPr="0090323A">
        <w:rPr>
          <w:rFonts w:cs="Arial"/>
          <w:b/>
          <w:noProof/>
        </w:rPr>
        <w:t>106</w:t>
      </w:r>
      <w:r w:rsidRPr="0090323A">
        <w:rPr>
          <w:rFonts w:cs="Arial"/>
          <w:noProof/>
        </w:rPr>
        <w:t>(10).</w:t>
      </w:r>
      <w:bookmarkEnd w:id="15"/>
    </w:p>
    <w:p w:rsidR="0090323A" w:rsidRPr="0090323A" w:rsidRDefault="0090323A" w:rsidP="0090323A">
      <w:pPr>
        <w:spacing w:after="0" w:line="240" w:lineRule="auto"/>
        <w:ind w:left="720" w:hanging="720"/>
        <w:jc w:val="both"/>
        <w:rPr>
          <w:rFonts w:cs="Arial"/>
          <w:noProof/>
        </w:rPr>
      </w:pPr>
      <w:bookmarkStart w:id="16" w:name="_ENREF_9"/>
      <w:r w:rsidRPr="0090323A">
        <w:rPr>
          <w:rFonts w:cs="Arial"/>
          <w:noProof/>
        </w:rPr>
        <w:t xml:space="preserve">Domany, E. (2014). "Using high-throughput transcriptomic data for prognosis: a critical overview and perspectives." </w:t>
      </w:r>
      <w:r w:rsidRPr="0090323A">
        <w:rPr>
          <w:rFonts w:cs="Arial"/>
          <w:noProof/>
          <w:u w:val="single"/>
        </w:rPr>
        <w:t>Cancer Res</w:t>
      </w:r>
      <w:r w:rsidRPr="0090323A">
        <w:rPr>
          <w:rFonts w:cs="Arial"/>
          <w:noProof/>
        </w:rPr>
        <w:t xml:space="preserve"> </w:t>
      </w:r>
      <w:r w:rsidRPr="0090323A">
        <w:rPr>
          <w:rFonts w:cs="Arial"/>
          <w:b/>
          <w:noProof/>
        </w:rPr>
        <w:t>74</w:t>
      </w:r>
      <w:r w:rsidRPr="0090323A">
        <w:rPr>
          <w:rFonts w:cs="Arial"/>
          <w:noProof/>
        </w:rPr>
        <w:t>(17): 4612-4621.</w:t>
      </w:r>
      <w:bookmarkEnd w:id="16"/>
    </w:p>
    <w:p w:rsidR="0090323A" w:rsidRPr="0090323A" w:rsidRDefault="0090323A" w:rsidP="0090323A">
      <w:pPr>
        <w:spacing w:after="0" w:line="240" w:lineRule="auto"/>
        <w:ind w:left="720" w:hanging="720"/>
        <w:jc w:val="both"/>
        <w:rPr>
          <w:rFonts w:cs="Arial"/>
          <w:noProof/>
        </w:rPr>
      </w:pPr>
      <w:bookmarkStart w:id="17" w:name="_ENREF_10"/>
      <w:r w:rsidRPr="0090323A">
        <w:rPr>
          <w:rFonts w:cs="Arial"/>
          <w:noProof/>
        </w:rPr>
        <w:t xml:space="preserve">Gupta, P. C., F. S. Mehta, et al. (1980). "Incidence rates of oral cancer and natural history of oral precancerous lesions in a 10-year follow-up study of Indian villagers." </w:t>
      </w:r>
      <w:r w:rsidRPr="0090323A">
        <w:rPr>
          <w:rFonts w:cs="Arial"/>
          <w:noProof/>
          <w:u w:val="single"/>
        </w:rPr>
        <w:t>Community Dent Oral Epidemiol</w:t>
      </w:r>
      <w:r w:rsidRPr="0090323A">
        <w:rPr>
          <w:rFonts w:cs="Arial"/>
          <w:noProof/>
        </w:rPr>
        <w:t xml:space="preserve"> </w:t>
      </w:r>
      <w:r w:rsidRPr="0090323A">
        <w:rPr>
          <w:rFonts w:cs="Arial"/>
          <w:b/>
          <w:noProof/>
        </w:rPr>
        <w:t>8</w:t>
      </w:r>
      <w:r w:rsidRPr="0090323A">
        <w:rPr>
          <w:rFonts w:cs="Arial"/>
          <w:noProof/>
        </w:rPr>
        <w:t>(6): 283-333.</w:t>
      </w:r>
      <w:bookmarkEnd w:id="17"/>
    </w:p>
    <w:p w:rsidR="0090323A" w:rsidRPr="0090323A" w:rsidRDefault="0090323A" w:rsidP="0090323A">
      <w:pPr>
        <w:spacing w:after="0" w:line="240" w:lineRule="auto"/>
        <w:ind w:left="720" w:hanging="720"/>
        <w:jc w:val="both"/>
        <w:rPr>
          <w:rFonts w:cs="Arial"/>
          <w:noProof/>
        </w:rPr>
      </w:pPr>
      <w:bookmarkStart w:id="18" w:name="_ENREF_11"/>
      <w:r w:rsidRPr="0090323A">
        <w:rPr>
          <w:rFonts w:cs="Arial"/>
          <w:noProof/>
        </w:rPr>
        <w:t xml:space="preserve">Jadhav, K., N. Gupta, et al. (2011). "Micronuclei: An essential biomarker in oral exfoliated cells for grading of oral squamous cell carcinoma." </w:t>
      </w:r>
      <w:r w:rsidRPr="0090323A">
        <w:rPr>
          <w:rFonts w:cs="Arial"/>
          <w:noProof/>
          <w:u w:val="single"/>
        </w:rPr>
        <w:t>J Cytol</w:t>
      </w:r>
      <w:r w:rsidRPr="0090323A">
        <w:rPr>
          <w:rFonts w:cs="Arial"/>
          <w:noProof/>
        </w:rPr>
        <w:t xml:space="preserve"> </w:t>
      </w:r>
      <w:r w:rsidRPr="0090323A">
        <w:rPr>
          <w:rFonts w:cs="Arial"/>
          <w:b/>
          <w:noProof/>
        </w:rPr>
        <w:t>28</w:t>
      </w:r>
      <w:r w:rsidRPr="0090323A">
        <w:rPr>
          <w:rFonts w:cs="Arial"/>
          <w:noProof/>
        </w:rPr>
        <w:t>(1): 7-12.</w:t>
      </w:r>
      <w:bookmarkEnd w:id="18"/>
    </w:p>
    <w:p w:rsidR="0090323A" w:rsidRPr="0090323A" w:rsidRDefault="0090323A" w:rsidP="0090323A">
      <w:pPr>
        <w:spacing w:after="0" w:line="240" w:lineRule="auto"/>
        <w:ind w:left="720" w:hanging="720"/>
        <w:jc w:val="both"/>
        <w:rPr>
          <w:rFonts w:cs="Arial"/>
          <w:noProof/>
        </w:rPr>
      </w:pPr>
      <w:bookmarkStart w:id="19" w:name="_ENREF_12"/>
      <w:r w:rsidRPr="0090323A">
        <w:rPr>
          <w:rFonts w:cs="Arial"/>
          <w:noProof/>
        </w:rPr>
        <w:t xml:space="preserve">Jeck, W. R., J. Parker, et al. (2014). "Targeted next generation sequencing identifies clinically actionable mutations in patients with melanoma." </w:t>
      </w:r>
      <w:r w:rsidRPr="0090323A">
        <w:rPr>
          <w:rFonts w:cs="Arial"/>
          <w:noProof/>
          <w:u w:val="single"/>
        </w:rPr>
        <w:t>Pigment Cell Melanoma Res</w:t>
      </w:r>
      <w:r w:rsidRPr="0090323A">
        <w:rPr>
          <w:rFonts w:cs="Arial"/>
          <w:noProof/>
        </w:rPr>
        <w:t xml:space="preserve"> </w:t>
      </w:r>
      <w:r w:rsidRPr="0090323A">
        <w:rPr>
          <w:rFonts w:cs="Arial"/>
          <w:b/>
          <w:noProof/>
        </w:rPr>
        <w:t>27</w:t>
      </w:r>
      <w:r w:rsidRPr="0090323A">
        <w:rPr>
          <w:rFonts w:cs="Arial"/>
          <w:noProof/>
        </w:rPr>
        <w:t>(4): 653-663.</w:t>
      </w:r>
      <w:bookmarkEnd w:id="19"/>
    </w:p>
    <w:p w:rsidR="0090323A" w:rsidRPr="0090323A" w:rsidRDefault="0090323A" w:rsidP="0090323A">
      <w:pPr>
        <w:spacing w:after="0" w:line="240" w:lineRule="auto"/>
        <w:ind w:left="720" w:hanging="720"/>
        <w:jc w:val="both"/>
        <w:rPr>
          <w:rFonts w:cs="Arial"/>
          <w:noProof/>
        </w:rPr>
      </w:pPr>
      <w:bookmarkStart w:id="20" w:name="_ENREF_13"/>
      <w:r w:rsidRPr="0090323A">
        <w:rPr>
          <w:rFonts w:cs="Arial"/>
          <w:noProof/>
        </w:rPr>
        <w:t xml:space="preserve">Kammerer, P. W., F. P. Koch, et al. (2013). "Prospective, blinded comparison of cytology and DNA-image cytometry of brush biopsies for early detection of oral malignancy." </w:t>
      </w:r>
      <w:r w:rsidRPr="0090323A">
        <w:rPr>
          <w:rFonts w:cs="Arial"/>
          <w:noProof/>
          <w:u w:val="single"/>
        </w:rPr>
        <w:t>Oral Oncol</w:t>
      </w:r>
      <w:r w:rsidRPr="0090323A">
        <w:rPr>
          <w:rFonts w:cs="Arial"/>
          <w:noProof/>
        </w:rPr>
        <w:t xml:space="preserve"> </w:t>
      </w:r>
      <w:r w:rsidRPr="0090323A">
        <w:rPr>
          <w:rFonts w:cs="Arial"/>
          <w:b/>
          <w:noProof/>
        </w:rPr>
        <w:t>49</w:t>
      </w:r>
      <w:r w:rsidRPr="0090323A">
        <w:rPr>
          <w:rFonts w:cs="Arial"/>
          <w:noProof/>
        </w:rPr>
        <w:t>(5): 420-426.</w:t>
      </w:r>
      <w:bookmarkEnd w:id="20"/>
    </w:p>
    <w:p w:rsidR="0090323A" w:rsidRPr="00E8714D" w:rsidRDefault="0090323A" w:rsidP="0090323A">
      <w:pPr>
        <w:spacing w:after="0" w:line="240" w:lineRule="auto"/>
        <w:ind w:left="720" w:hanging="720"/>
        <w:jc w:val="both"/>
        <w:rPr>
          <w:rFonts w:cs="Arial"/>
          <w:noProof/>
        </w:rPr>
      </w:pPr>
      <w:bookmarkStart w:id="21" w:name="_ENREF_14"/>
      <w:r w:rsidRPr="00E8714D">
        <w:rPr>
          <w:rFonts w:cs="Arial"/>
          <w:noProof/>
        </w:rPr>
        <w:t xml:space="preserve">Karatzoglou, A. S., Alex;  Hornik, Kurt;  and Zeileis, Achim (2004). "kernlab - An S4 Package for Kernel Methods in R. Journal of Statistical Software." </w:t>
      </w:r>
      <w:r w:rsidRPr="00E8714D">
        <w:rPr>
          <w:rFonts w:cs="Arial"/>
          <w:noProof/>
          <w:u w:val="single"/>
        </w:rPr>
        <w:t>Journal of Statistical Software</w:t>
      </w:r>
      <w:r w:rsidRPr="00E8714D">
        <w:rPr>
          <w:rFonts w:cs="Arial"/>
          <w:noProof/>
        </w:rPr>
        <w:t xml:space="preserve"> </w:t>
      </w:r>
      <w:r w:rsidRPr="0090323A">
        <w:rPr>
          <w:rFonts w:cs="Arial"/>
          <w:b/>
          <w:noProof/>
        </w:rPr>
        <w:t>11</w:t>
      </w:r>
      <w:r w:rsidRPr="00E8714D">
        <w:rPr>
          <w:rFonts w:cs="Arial"/>
          <w:noProof/>
        </w:rPr>
        <w:t>(9): 1-20.</w:t>
      </w:r>
      <w:bookmarkEnd w:id="21"/>
    </w:p>
    <w:p w:rsidR="0090323A" w:rsidRPr="0090323A" w:rsidRDefault="0090323A" w:rsidP="0090323A">
      <w:pPr>
        <w:spacing w:after="0" w:line="240" w:lineRule="auto"/>
        <w:ind w:left="720" w:hanging="720"/>
        <w:jc w:val="both"/>
        <w:rPr>
          <w:rFonts w:cs="Arial"/>
          <w:noProof/>
        </w:rPr>
      </w:pPr>
      <w:bookmarkStart w:id="22" w:name="_ENREF_15"/>
      <w:r w:rsidRPr="0090323A">
        <w:rPr>
          <w:rFonts w:cs="Arial"/>
          <w:noProof/>
        </w:rPr>
        <w:t xml:space="preserve">Khiabanian, H., P. Van Vlierberghe, et al. (2010). "ParMap, an algorithm for the identification of small genomic insertions and deletions in nextgen sequencing data." </w:t>
      </w:r>
      <w:r w:rsidRPr="0090323A">
        <w:rPr>
          <w:rFonts w:cs="Arial"/>
          <w:noProof/>
          <w:u w:val="single"/>
        </w:rPr>
        <w:t>BMC Res Notes</w:t>
      </w:r>
      <w:r w:rsidRPr="0090323A">
        <w:rPr>
          <w:rFonts w:cs="Arial"/>
          <w:noProof/>
        </w:rPr>
        <w:t xml:space="preserve"> </w:t>
      </w:r>
      <w:r w:rsidRPr="0090323A">
        <w:rPr>
          <w:rFonts w:cs="Arial"/>
          <w:b/>
          <w:noProof/>
        </w:rPr>
        <w:t>3</w:t>
      </w:r>
      <w:r w:rsidRPr="0090323A">
        <w:rPr>
          <w:rFonts w:cs="Arial"/>
          <w:noProof/>
        </w:rPr>
        <w:t>: 147.</w:t>
      </w:r>
      <w:bookmarkEnd w:id="22"/>
    </w:p>
    <w:p w:rsidR="0090323A" w:rsidRPr="0090323A" w:rsidRDefault="0090323A" w:rsidP="0090323A">
      <w:pPr>
        <w:spacing w:after="0" w:line="240" w:lineRule="auto"/>
        <w:ind w:left="720" w:hanging="720"/>
        <w:jc w:val="both"/>
        <w:rPr>
          <w:rFonts w:cs="Arial"/>
          <w:noProof/>
        </w:rPr>
      </w:pPr>
      <w:bookmarkStart w:id="23" w:name="_ENREF_16"/>
      <w:r w:rsidRPr="0090323A">
        <w:rPr>
          <w:rFonts w:cs="Arial"/>
          <w:noProof/>
        </w:rPr>
        <w:t xml:space="preserve">Kim, D. J., B. Rockhill, et al. (2004). "Validation of the Harvard Cancer Risk Index: a prediction tool for individual cancer risk." </w:t>
      </w:r>
      <w:r w:rsidRPr="0090323A">
        <w:rPr>
          <w:rFonts w:cs="Arial"/>
          <w:noProof/>
          <w:u w:val="single"/>
        </w:rPr>
        <w:t>J Clin Epidemiol</w:t>
      </w:r>
      <w:r w:rsidRPr="0090323A">
        <w:rPr>
          <w:rFonts w:cs="Arial"/>
          <w:noProof/>
        </w:rPr>
        <w:t xml:space="preserve"> </w:t>
      </w:r>
      <w:r w:rsidRPr="0090323A">
        <w:rPr>
          <w:rFonts w:cs="Arial"/>
          <w:b/>
          <w:noProof/>
        </w:rPr>
        <w:t>57</w:t>
      </w:r>
      <w:r w:rsidRPr="0090323A">
        <w:rPr>
          <w:rFonts w:cs="Arial"/>
          <w:noProof/>
        </w:rPr>
        <w:t>(4): 332-340.</w:t>
      </w:r>
      <w:bookmarkEnd w:id="23"/>
    </w:p>
    <w:p w:rsidR="0090323A" w:rsidRPr="00E8714D" w:rsidRDefault="0090323A" w:rsidP="0090323A">
      <w:pPr>
        <w:spacing w:after="0" w:line="240" w:lineRule="auto"/>
        <w:ind w:left="720" w:hanging="720"/>
        <w:jc w:val="both"/>
        <w:rPr>
          <w:rFonts w:cs="Arial"/>
          <w:noProof/>
        </w:rPr>
      </w:pPr>
      <w:bookmarkStart w:id="24" w:name="_ENREF_17"/>
      <w:r w:rsidRPr="00E8714D">
        <w:rPr>
          <w:rFonts w:cs="Arial"/>
          <w:noProof/>
        </w:rPr>
        <w:t xml:space="preserve">Kuhn, M. J., Kjell (2013). </w:t>
      </w:r>
      <w:r w:rsidRPr="00E8714D">
        <w:rPr>
          <w:rFonts w:cs="Arial"/>
          <w:noProof/>
          <w:u w:val="single"/>
        </w:rPr>
        <w:t>Applied Predictive Modeling</w:t>
      </w:r>
      <w:r w:rsidRPr="00E8714D">
        <w:rPr>
          <w:rFonts w:cs="Arial"/>
          <w:noProof/>
        </w:rPr>
        <w:t>, Springer New York Heidelberg Dordrecht.</w:t>
      </w:r>
      <w:bookmarkEnd w:id="24"/>
    </w:p>
    <w:p w:rsidR="0090323A" w:rsidRPr="0090323A" w:rsidRDefault="0090323A" w:rsidP="0090323A">
      <w:pPr>
        <w:spacing w:after="0" w:line="240" w:lineRule="auto"/>
        <w:ind w:left="720" w:hanging="720"/>
        <w:jc w:val="both"/>
        <w:rPr>
          <w:rFonts w:cs="Arial"/>
          <w:noProof/>
        </w:rPr>
      </w:pPr>
      <w:bookmarkStart w:id="25" w:name="_ENREF_18"/>
      <w:r w:rsidRPr="0090323A">
        <w:rPr>
          <w:rFonts w:cs="Arial"/>
          <w:noProof/>
        </w:rPr>
        <w:lastRenderedPageBreak/>
        <w:t xml:space="preserve">Lee, J. J., H. C. Hung, et al. (2006). "Carcinoma and dysplasia in oral leukoplakias in Taiwan: prevalence and risk factors." </w:t>
      </w:r>
      <w:r w:rsidRPr="0090323A">
        <w:rPr>
          <w:rFonts w:cs="Arial"/>
          <w:noProof/>
          <w:u w:val="single"/>
        </w:rPr>
        <w:t>Oral Surg Oral Med Oral Pathol Oral Radiol Endod</w:t>
      </w:r>
      <w:r w:rsidRPr="0090323A">
        <w:rPr>
          <w:rFonts w:cs="Arial"/>
          <w:noProof/>
        </w:rPr>
        <w:t xml:space="preserve"> </w:t>
      </w:r>
      <w:r w:rsidRPr="0090323A">
        <w:rPr>
          <w:rFonts w:cs="Arial"/>
          <w:b/>
          <w:noProof/>
        </w:rPr>
        <w:t>101</w:t>
      </w:r>
      <w:r w:rsidRPr="0090323A">
        <w:rPr>
          <w:rFonts w:cs="Arial"/>
          <w:noProof/>
        </w:rPr>
        <w:t>(4): 472-480.</w:t>
      </w:r>
      <w:bookmarkEnd w:id="25"/>
    </w:p>
    <w:p w:rsidR="0090323A" w:rsidRPr="0090323A" w:rsidRDefault="0090323A" w:rsidP="0090323A">
      <w:pPr>
        <w:spacing w:after="0" w:line="240" w:lineRule="auto"/>
        <w:ind w:left="720" w:hanging="720"/>
        <w:jc w:val="both"/>
        <w:rPr>
          <w:rFonts w:cs="Arial"/>
          <w:noProof/>
        </w:rPr>
      </w:pPr>
      <w:bookmarkStart w:id="26" w:name="_ENREF_19"/>
      <w:r w:rsidRPr="0090323A">
        <w:rPr>
          <w:rFonts w:cs="Arial"/>
          <w:noProof/>
        </w:rPr>
        <w:t xml:space="preserve">Lingen, M. W., J. R. Kalmar, et al. (2007). "Critical evaluation of diagnostic aids for the detection of oral cancer." </w:t>
      </w:r>
      <w:r w:rsidRPr="0090323A">
        <w:rPr>
          <w:rFonts w:cs="Arial"/>
          <w:noProof/>
          <w:u w:val="single"/>
        </w:rPr>
        <w:t>Oral Oncol</w:t>
      </w:r>
      <w:r w:rsidRPr="0090323A">
        <w:rPr>
          <w:rFonts w:cs="Arial"/>
          <w:noProof/>
        </w:rPr>
        <w:t xml:space="preserve"> </w:t>
      </w:r>
      <w:r w:rsidRPr="0090323A">
        <w:rPr>
          <w:rFonts w:cs="Arial"/>
          <w:b/>
          <w:noProof/>
        </w:rPr>
        <w:t>44</w:t>
      </w:r>
      <w:r w:rsidRPr="0090323A">
        <w:rPr>
          <w:rFonts w:cs="Arial"/>
          <w:noProof/>
        </w:rPr>
        <w:t>(1): 10-22.</w:t>
      </w:r>
      <w:bookmarkEnd w:id="26"/>
    </w:p>
    <w:p w:rsidR="0090323A" w:rsidRPr="0090323A" w:rsidRDefault="0090323A" w:rsidP="0090323A">
      <w:pPr>
        <w:spacing w:after="0" w:line="240" w:lineRule="auto"/>
        <w:ind w:left="720" w:hanging="720"/>
        <w:jc w:val="both"/>
        <w:rPr>
          <w:rFonts w:cs="Arial"/>
          <w:noProof/>
        </w:rPr>
      </w:pPr>
      <w:bookmarkStart w:id="27" w:name="_ENREF_20"/>
      <w:r w:rsidRPr="0090323A">
        <w:rPr>
          <w:rFonts w:cs="Arial"/>
          <w:noProof/>
        </w:rPr>
        <w:t xml:space="preserve">Ma, J. M., T. J. Zhou, et al. (2014). "Brush biopsy with DNA-image cytometry: a useful and noninvasive method for monitoring malignant transformation of potentially malignant oral disorders." </w:t>
      </w:r>
      <w:r w:rsidRPr="0090323A">
        <w:rPr>
          <w:rFonts w:cs="Arial"/>
          <w:noProof/>
          <w:u w:val="single"/>
        </w:rPr>
        <w:t>Eur Arch Otorhinolaryngol</w:t>
      </w:r>
      <w:r w:rsidRPr="0090323A">
        <w:rPr>
          <w:rFonts w:cs="Arial"/>
          <w:noProof/>
        </w:rPr>
        <w:t xml:space="preserve"> </w:t>
      </w:r>
      <w:r w:rsidRPr="0090323A">
        <w:rPr>
          <w:rFonts w:cs="Arial"/>
          <w:b/>
          <w:noProof/>
        </w:rPr>
        <w:t>271</w:t>
      </w:r>
      <w:r w:rsidRPr="0090323A">
        <w:rPr>
          <w:rFonts w:cs="Arial"/>
          <w:noProof/>
        </w:rPr>
        <w:t>(12): 3291-3295.</w:t>
      </w:r>
      <w:bookmarkEnd w:id="27"/>
    </w:p>
    <w:p w:rsidR="0090323A" w:rsidRPr="0090323A" w:rsidRDefault="0090323A" w:rsidP="0090323A">
      <w:pPr>
        <w:spacing w:after="0" w:line="240" w:lineRule="auto"/>
        <w:ind w:left="720" w:hanging="720"/>
        <w:jc w:val="both"/>
        <w:rPr>
          <w:rFonts w:cs="Arial"/>
          <w:noProof/>
        </w:rPr>
      </w:pPr>
      <w:bookmarkStart w:id="28" w:name="_ENREF_21"/>
      <w:r w:rsidRPr="0090323A">
        <w:rPr>
          <w:rFonts w:cs="Arial"/>
          <w:noProof/>
        </w:rPr>
        <w:t xml:space="preserve">Maraki, D., J. Becker, et al. (2004). "Cytologic and DNA-cytometric very early diagnosis of oral cancer." </w:t>
      </w:r>
      <w:r w:rsidRPr="0090323A">
        <w:rPr>
          <w:rFonts w:cs="Arial"/>
          <w:noProof/>
          <w:u w:val="single"/>
        </w:rPr>
        <w:t>J Oral Pathol Med</w:t>
      </w:r>
      <w:r w:rsidRPr="0090323A">
        <w:rPr>
          <w:rFonts w:cs="Arial"/>
          <w:noProof/>
        </w:rPr>
        <w:t xml:space="preserve"> </w:t>
      </w:r>
      <w:r w:rsidRPr="0090323A">
        <w:rPr>
          <w:rFonts w:cs="Arial"/>
          <w:b/>
          <w:noProof/>
        </w:rPr>
        <w:t>33</w:t>
      </w:r>
      <w:r w:rsidRPr="0090323A">
        <w:rPr>
          <w:rFonts w:cs="Arial"/>
          <w:noProof/>
        </w:rPr>
        <w:t>(7): 398-404.</w:t>
      </w:r>
      <w:bookmarkEnd w:id="28"/>
    </w:p>
    <w:p w:rsidR="0090323A" w:rsidRPr="0090323A" w:rsidRDefault="0090323A" w:rsidP="0090323A">
      <w:pPr>
        <w:spacing w:after="0" w:line="240" w:lineRule="auto"/>
        <w:ind w:left="720" w:hanging="720"/>
        <w:jc w:val="both"/>
        <w:rPr>
          <w:rFonts w:cs="Arial"/>
          <w:noProof/>
        </w:rPr>
      </w:pPr>
      <w:bookmarkStart w:id="29" w:name="_ENREF_22"/>
      <w:r w:rsidRPr="0090323A">
        <w:rPr>
          <w:rFonts w:cs="Arial"/>
          <w:noProof/>
        </w:rPr>
        <w:t xml:space="preserve">Maraki, D., U. R. Hengge, et al. (2006). "Very early cytological and DNA-cytometric diagnosis of in situ carcinoma in an immunosuppressed liver transplant recipient."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(1): 58-60.</w:t>
      </w:r>
      <w:bookmarkEnd w:id="29"/>
    </w:p>
    <w:p w:rsidR="0090323A" w:rsidRPr="0090323A" w:rsidRDefault="0090323A" w:rsidP="0090323A">
      <w:pPr>
        <w:spacing w:after="0" w:line="240" w:lineRule="auto"/>
        <w:ind w:left="720" w:hanging="720"/>
        <w:jc w:val="both"/>
        <w:rPr>
          <w:rFonts w:cs="Arial"/>
          <w:noProof/>
        </w:rPr>
      </w:pPr>
      <w:bookmarkStart w:id="30" w:name="_ENREF_23"/>
      <w:r w:rsidRPr="0090323A">
        <w:rPr>
          <w:rFonts w:cs="Arial"/>
          <w:noProof/>
        </w:rPr>
        <w:t xml:space="preserve">Maraki, D., S. Yalcinkaya, et al. (2006). "Cytologic and DNA-cytometric examination of oral lesions in lichen planus." </w:t>
      </w:r>
      <w:r w:rsidRPr="0090323A">
        <w:rPr>
          <w:rFonts w:cs="Arial"/>
          <w:noProof/>
          <w:u w:val="single"/>
        </w:rPr>
        <w:t>J Oral Pathol Med</w:t>
      </w:r>
      <w:r w:rsidRPr="0090323A">
        <w:rPr>
          <w:rFonts w:cs="Arial"/>
          <w:noProof/>
        </w:rPr>
        <w:t xml:space="preserve"> </w:t>
      </w:r>
      <w:r w:rsidRPr="0090323A">
        <w:rPr>
          <w:rFonts w:cs="Arial"/>
          <w:b/>
          <w:noProof/>
        </w:rPr>
        <w:t>35</w:t>
      </w:r>
      <w:r w:rsidRPr="0090323A">
        <w:rPr>
          <w:rFonts w:cs="Arial"/>
          <w:noProof/>
        </w:rPr>
        <w:t>(4): 227-232.</w:t>
      </w:r>
      <w:bookmarkEnd w:id="30"/>
    </w:p>
    <w:p w:rsidR="0090323A" w:rsidRPr="0090323A" w:rsidRDefault="0090323A" w:rsidP="0090323A">
      <w:pPr>
        <w:spacing w:after="0" w:line="240" w:lineRule="auto"/>
        <w:ind w:left="720" w:hanging="720"/>
        <w:jc w:val="both"/>
        <w:rPr>
          <w:rFonts w:cs="Arial"/>
          <w:noProof/>
        </w:rPr>
      </w:pPr>
      <w:bookmarkStart w:id="31" w:name="_ENREF_24"/>
      <w:r w:rsidRPr="0090323A">
        <w:rPr>
          <w:rFonts w:cs="Arial"/>
          <w:noProof/>
        </w:rPr>
        <w:t xml:space="preserve">Mehrotra, R., M. Hullmann, et al. (2009). "Oral cytology revisited." </w:t>
      </w:r>
      <w:r w:rsidRPr="0090323A">
        <w:rPr>
          <w:rFonts w:cs="Arial"/>
          <w:noProof/>
          <w:u w:val="single"/>
        </w:rPr>
        <w:t>J Oral Pathol Med</w:t>
      </w:r>
      <w:r w:rsidRPr="0090323A">
        <w:rPr>
          <w:rFonts w:cs="Arial"/>
          <w:noProof/>
        </w:rPr>
        <w:t xml:space="preserve"> </w:t>
      </w:r>
      <w:r w:rsidRPr="0090323A">
        <w:rPr>
          <w:rFonts w:cs="Arial"/>
          <w:b/>
          <w:noProof/>
        </w:rPr>
        <w:t>38</w:t>
      </w:r>
      <w:r w:rsidRPr="0090323A">
        <w:rPr>
          <w:rFonts w:cs="Arial"/>
          <w:noProof/>
        </w:rPr>
        <w:t>(2): 161-166.</w:t>
      </w:r>
      <w:bookmarkEnd w:id="31"/>
    </w:p>
    <w:p w:rsidR="0090323A" w:rsidRPr="0090323A" w:rsidRDefault="0090323A" w:rsidP="0090323A">
      <w:pPr>
        <w:spacing w:after="0" w:line="240" w:lineRule="auto"/>
        <w:ind w:left="720" w:hanging="720"/>
        <w:jc w:val="both"/>
        <w:rPr>
          <w:rFonts w:cs="Arial"/>
          <w:noProof/>
        </w:rPr>
      </w:pPr>
      <w:bookmarkStart w:id="32" w:name="_ENREF_25"/>
      <w:r w:rsidRPr="0090323A">
        <w:rPr>
          <w:rFonts w:cs="Arial"/>
          <w:noProof/>
        </w:rPr>
        <w:t xml:space="preserve">Messadi, D. V. (2013). "Diagnostic aids for detection of oral precancerous conditions." </w:t>
      </w:r>
      <w:r w:rsidRPr="0090323A">
        <w:rPr>
          <w:rFonts w:cs="Arial"/>
          <w:noProof/>
          <w:u w:val="single"/>
        </w:rPr>
        <w:t>Int J Oral Sci</w:t>
      </w:r>
      <w:r w:rsidRPr="0090323A">
        <w:rPr>
          <w:rFonts w:cs="Arial"/>
          <w:noProof/>
        </w:rPr>
        <w:t xml:space="preserve"> </w:t>
      </w:r>
      <w:r w:rsidRPr="0090323A">
        <w:rPr>
          <w:rFonts w:cs="Arial"/>
          <w:b/>
          <w:noProof/>
        </w:rPr>
        <w:t>5</w:t>
      </w:r>
      <w:r w:rsidRPr="0090323A">
        <w:rPr>
          <w:rFonts w:cs="Arial"/>
          <w:noProof/>
        </w:rPr>
        <w:t>(2): 59-65.</w:t>
      </w:r>
      <w:bookmarkEnd w:id="32"/>
    </w:p>
    <w:p w:rsidR="0090323A" w:rsidRPr="0090323A" w:rsidRDefault="0090323A" w:rsidP="0090323A">
      <w:pPr>
        <w:spacing w:after="0" w:line="240" w:lineRule="auto"/>
        <w:ind w:left="720" w:hanging="720"/>
        <w:jc w:val="both"/>
        <w:rPr>
          <w:rFonts w:cs="Arial"/>
          <w:noProof/>
        </w:rPr>
      </w:pPr>
      <w:bookmarkStart w:id="33" w:name="_ENREF_26"/>
      <w:r w:rsidRPr="0090323A">
        <w:rPr>
          <w:rFonts w:cs="Arial"/>
          <w:noProof/>
        </w:rPr>
        <w:t xml:space="preserve">Nagao, T., N. Ikeda, et al. (2005). "Incidence rates for oral leukoplakia and lichen planus in a Japanese population." </w:t>
      </w:r>
      <w:r w:rsidRPr="0090323A">
        <w:rPr>
          <w:rFonts w:cs="Arial"/>
          <w:noProof/>
          <w:u w:val="single"/>
        </w:rPr>
        <w:t>J Oral Pathol Med</w:t>
      </w:r>
      <w:r w:rsidRPr="0090323A">
        <w:rPr>
          <w:rFonts w:cs="Arial"/>
          <w:noProof/>
        </w:rPr>
        <w:t xml:space="preserve"> </w:t>
      </w:r>
      <w:r w:rsidRPr="0090323A">
        <w:rPr>
          <w:rFonts w:cs="Arial"/>
          <w:b/>
          <w:noProof/>
        </w:rPr>
        <w:t>34</w:t>
      </w:r>
      <w:r w:rsidRPr="0090323A">
        <w:rPr>
          <w:rFonts w:cs="Arial"/>
          <w:noProof/>
        </w:rPr>
        <w:t>(9): 532-539.</w:t>
      </w:r>
      <w:bookmarkEnd w:id="33"/>
    </w:p>
    <w:p w:rsidR="0090323A" w:rsidRPr="0090323A" w:rsidRDefault="0090323A" w:rsidP="0090323A">
      <w:pPr>
        <w:spacing w:after="0" w:line="240" w:lineRule="auto"/>
        <w:ind w:left="720" w:hanging="720"/>
        <w:jc w:val="both"/>
        <w:rPr>
          <w:rFonts w:cs="Arial"/>
          <w:noProof/>
        </w:rPr>
      </w:pPr>
      <w:bookmarkStart w:id="34" w:name="_ENREF_27"/>
      <w:r w:rsidRPr="0090323A">
        <w:rPr>
          <w:rFonts w:cs="Arial"/>
          <w:noProof/>
        </w:rPr>
        <w:t xml:space="preserve">Pektas, Z. O., A. Keskin, et al. (2006). "Evaluation of nuclear morphometry and DNA ploidy status for detection of malignant and premalignant oral lesions: quantitative cytologic assessment and review of methods for cytomorphometric measurements." </w:t>
      </w:r>
      <w:r w:rsidRPr="0090323A">
        <w:rPr>
          <w:rFonts w:cs="Arial"/>
          <w:noProof/>
          <w:u w:val="single"/>
        </w:rPr>
        <w:t>J Oral Maxillofac Surg</w:t>
      </w:r>
      <w:r w:rsidRPr="0090323A">
        <w:rPr>
          <w:rFonts w:cs="Arial"/>
          <w:noProof/>
        </w:rPr>
        <w:t xml:space="preserve"> </w:t>
      </w:r>
      <w:r w:rsidRPr="0090323A">
        <w:rPr>
          <w:rFonts w:cs="Arial"/>
          <w:b/>
          <w:noProof/>
        </w:rPr>
        <w:t>64</w:t>
      </w:r>
      <w:r w:rsidRPr="0090323A">
        <w:rPr>
          <w:rFonts w:cs="Arial"/>
          <w:noProof/>
        </w:rPr>
        <w:t>(4): 628-635.</w:t>
      </w:r>
      <w:bookmarkEnd w:id="34"/>
    </w:p>
    <w:p w:rsidR="0090323A" w:rsidRPr="0090323A" w:rsidRDefault="0090323A" w:rsidP="0090323A">
      <w:pPr>
        <w:spacing w:after="0" w:line="240" w:lineRule="auto"/>
        <w:ind w:left="720" w:hanging="720"/>
        <w:jc w:val="both"/>
        <w:rPr>
          <w:rFonts w:cs="Arial"/>
          <w:noProof/>
        </w:rPr>
      </w:pPr>
      <w:bookmarkStart w:id="35" w:name="_ENREF_28"/>
      <w:r w:rsidRPr="0090323A">
        <w:rPr>
          <w:rFonts w:cs="Arial"/>
          <w:noProof/>
        </w:rPr>
        <w:t xml:space="preserve">Pentenero, M., W. Giaretti, et al. (2009). "DNA aneuploidy and dysplasia in oral potentially malignant disorders: association with cigarette smoking and site."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(10): 887-890.</w:t>
      </w:r>
      <w:bookmarkEnd w:id="35"/>
    </w:p>
    <w:p w:rsidR="0090323A" w:rsidRPr="00E8714D" w:rsidRDefault="0090323A" w:rsidP="0090323A">
      <w:pPr>
        <w:spacing w:after="0" w:line="240" w:lineRule="auto"/>
        <w:ind w:left="720" w:hanging="720"/>
        <w:jc w:val="both"/>
        <w:rPr>
          <w:rFonts w:cs="Arial"/>
          <w:noProof/>
        </w:rPr>
      </w:pPr>
      <w:bookmarkStart w:id="36" w:name="_ENREF_29"/>
      <w:r w:rsidRPr="00E8714D">
        <w:rPr>
          <w:rFonts w:cs="Arial"/>
          <w:noProof/>
        </w:rPr>
        <w:t>R_Core_Team (2014). " R: A language and environment for statistical computing."</w:t>
      </w:r>
      <w:bookmarkEnd w:id="36"/>
    </w:p>
    <w:p w:rsidR="0090323A" w:rsidRPr="0090323A" w:rsidRDefault="0090323A" w:rsidP="0090323A">
      <w:pPr>
        <w:spacing w:after="0" w:line="240" w:lineRule="auto"/>
        <w:ind w:left="720" w:hanging="720"/>
        <w:jc w:val="both"/>
        <w:rPr>
          <w:rFonts w:cs="Arial"/>
          <w:noProof/>
        </w:rPr>
      </w:pPr>
      <w:bookmarkStart w:id="37" w:name="_ENREF_30"/>
      <w:r w:rsidRPr="0090323A">
        <w:rPr>
          <w:rFonts w:cs="Arial"/>
          <w:noProof/>
        </w:rPr>
        <w:t xml:space="preserve">Ramshankar, V., V. T. Soundara, et al. (2014). "Risk Stratification of Early Stage Oral Tongue Cancers Based on HPV Status and p16 Immunoexpression." </w:t>
      </w:r>
      <w:r w:rsidRPr="0090323A">
        <w:rPr>
          <w:rFonts w:cs="Arial"/>
          <w:noProof/>
          <w:u w:val="single"/>
        </w:rPr>
        <w:t>Asian Pac J Cancer Prev</w:t>
      </w:r>
      <w:r w:rsidRPr="0090323A">
        <w:rPr>
          <w:rFonts w:cs="Arial"/>
          <w:noProof/>
        </w:rPr>
        <w:t xml:space="preserve"> </w:t>
      </w:r>
      <w:r w:rsidRPr="0090323A">
        <w:rPr>
          <w:rFonts w:cs="Arial"/>
          <w:b/>
          <w:noProof/>
        </w:rPr>
        <w:t>15</w:t>
      </w:r>
      <w:r w:rsidRPr="0090323A">
        <w:rPr>
          <w:rFonts w:cs="Arial"/>
          <w:noProof/>
        </w:rPr>
        <w:t>(19): 8351-8359.</w:t>
      </w:r>
      <w:bookmarkEnd w:id="37"/>
    </w:p>
    <w:p w:rsidR="0090323A" w:rsidRPr="0090323A" w:rsidRDefault="0090323A" w:rsidP="0090323A">
      <w:pPr>
        <w:spacing w:after="0" w:line="240" w:lineRule="auto"/>
        <w:ind w:left="720" w:hanging="720"/>
        <w:jc w:val="both"/>
        <w:rPr>
          <w:rFonts w:cs="Arial"/>
          <w:noProof/>
        </w:rPr>
      </w:pPr>
      <w:bookmarkStart w:id="38" w:name="_ENREF_31"/>
      <w:r w:rsidRPr="0090323A">
        <w:rPr>
          <w:rFonts w:cs="Arial"/>
          <w:noProof/>
        </w:rPr>
        <w:t xml:space="preserve">Remmerbach, T. W., H. Weidenbach, et al. (2003). "Earliest detection of oral cancer using non-invasive brush biopsy including DNA-image-cytometry: report on four cases."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(4): 159-166.</w:t>
      </w:r>
      <w:bookmarkEnd w:id="38"/>
    </w:p>
    <w:p w:rsidR="0090323A" w:rsidRPr="0090323A" w:rsidRDefault="0090323A" w:rsidP="0090323A">
      <w:pPr>
        <w:spacing w:after="0" w:line="240" w:lineRule="auto"/>
        <w:ind w:left="720" w:hanging="720"/>
        <w:jc w:val="both"/>
        <w:rPr>
          <w:rFonts w:cs="Arial"/>
          <w:noProof/>
        </w:rPr>
      </w:pPr>
      <w:bookmarkStart w:id="39" w:name="_ENREF_32"/>
      <w:r w:rsidRPr="0090323A">
        <w:rPr>
          <w:rFonts w:cs="Arial"/>
          <w:noProof/>
        </w:rPr>
        <w:t xml:space="preserve">Remmerbach, T. W., H. Weidenbach, et al. (2003). "Diagnostic value of nucleolar organizer regions (AgNORs) in brush biopsies of suspicious lesions of the oral cavity." </w:t>
      </w:r>
      <w:r w:rsidRPr="0090323A">
        <w:rPr>
          <w:rFonts w:cs="Arial"/>
          <w:noProof/>
          <w:u w:val="single"/>
        </w:rPr>
        <w:t>Anal Cell Pathol</w:t>
      </w:r>
      <w:r w:rsidRPr="0090323A">
        <w:rPr>
          <w:rFonts w:cs="Arial"/>
          <w:noProof/>
        </w:rPr>
        <w:t xml:space="preserve"> </w:t>
      </w:r>
      <w:r w:rsidRPr="0090323A">
        <w:rPr>
          <w:rFonts w:cs="Arial"/>
          <w:b/>
          <w:noProof/>
        </w:rPr>
        <w:t>25</w:t>
      </w:r>
      <w:r w:rsidRPr="0090323A">
        <w:rPr>
          <w:rFonts w:cs="Arial"/>
          <w:noProof/>
        </w:rPr>
        <w:t>(3): 139-146.</w:t>
      </w:r>
      <w:bookmarkEnd w:id="39"/>
    </w:p>
    <w:p w:rsidR="0090323A" w:rsidRPr="0090323A" w:rsidRDefault="0090323A" w:rsidP="0090323A">
      <w:pPr>
        <w:spacing w:after="0" w:line="240" w:lineRule="auto"/>
        <w:ind w:left="720" w:hanging="720"/>
        <w:jc w:val="both"/>
        <w:rPr>
          <w:rFonts w:cs="Arial"/>
          <w:noProof/>
        </w:rPr>
      </w:pPr>
      <w:bookmarkStart w:id="40" w:name="_ENREF_33"/>
      <w:r w:rsidRPr="0090323A">
        <w:rPr>
          <w:rFonts w:cs="Arial"/>
          <w:noProof/>
        </w:rPr>
        <w:t xml:space="preserve">Remmerbach, T. W., H. Weidenbach, et al. (2001). "Cytologic and DNA-cytometric early diagnosis of oral cancer." </w:t>
      </w:r>
      <w:r w:rsidRPr="0090323A">
        <w:rPr>
          <w:rFonts w:cs="Arial"/>
          <w:noProof/>
          <w:u w:val="single"/>
        </w:rPr>
        <w:t>Anal Cell Pathol</w:t>
      </w:r>
      <w:r w:rsidRPr="0090323A">
        <w:rPr>
          <w:rFonts w:cs="Arial"/>
          <w:noProof/>
        </w:rPr>
        <w:t xml:space="preserve"> </w:t>
      </w:r>
      <w:r w:rsidRPr="0090323A">
        <w:rPr>
          <w:rFonts w:cs="Arial"/>
          <w:b/>
          <w:noProof/>
        </w:rPr>
        <w:t>22</w:t>
      </w:r>
      <w:r w:rsidRPr="0090323A">
        <w:rPr>
          <w:rFonts w:cs="Arial"/>
          <w:noProof/>
        </w:rPr>
        <w:t>(4): 211-221.</w:t>
      </w:r>
      <w:bookmarkEnd w:id="40"/>
    </w:p>
    <w:p w:rsidR="0090323A" w:rsidRPr="0090323A" w:rsidRDefault="0090323A" w:rsidP="0090323A">
      <w:pPr>
        <w:spacing w:after="0" w:line="240" w:lineRule="auto"/>
        <w:ind w:left="720" w:hanging="720"/>
        <w:jc w:val="both"/>
        <w:rPr>
          <w:rFonts w:cs="Arial"/>
          <w:noProof/>
        </w:rPr>
      </w:pPr>
      <w:bookmarkStart w:id="41" w:name="_ENREF_34"/>
      <w:r w:rsidRPr="0090323A">
        <w:rPr>
          <w:rFonts w:cs="Arial"/>
          <w:noProof/>
        </w:rPr>
        <w:t xml:space="preserve">Rhodus, N. L., A. R. Kerr, et al. (2014). "Oral cancer: leukoplakia, premalignancy, and squamous cell carcinoma." </w:t>
      </w:r>
      <w:r w:rsidRPr="0090323A">
        <w:rPr>
          <w:rFonts w:cs="Arial"/>
          <w:noProof/>
          <w:u w:val="single"/>
        </w:rPr>
        <w:t>Dent Clin North Am</w:t>
      </w:r>
      <w:r w:rsidRPr="0090323A">
        <w:rPr>
          <w:rFonts w:cs="Arial"/>
          <w:noProof/>
        </w:rPr>
        <w:t xml:space="preserve"> </w:t>
      </w:r>
      <w:r w:rsidRPr="0090323A">
        <w:rPr>
          <w:rFonts w:cs="Arial"/>
          <w:b/>
          <w:noProof/>
        </w:rPr>
        <w:t>58</w:t>
      </w:r>
      <w:r w:rsidRPr="0090323A">
        <w:rPr>
          <w:rFonts w:cs="Arial"/>
          <w:noProof/>
        </w:rPr>
        <w:t>(2): 315-340.</w:t>
      </w:r>
      <w:bookmarkEnd w:id="41"/>
    </w:p>
    <w:p w:rsidR="0090323A" w:rsidRPr="0090323A" w:rsidRDefault="0090323A" w:rsidP="0090323A">
      <w:pPr>
        <w:spacing w:after="0" w:line="240" w:lineRule="auto"/>
        <w:ind w:left="720" w:hanging="720"/>
        <w:jc w:val="both"/>
        <w:rPr>
          <w:rFonts w:cs="Arial"/>
          <w:noProof/>
        </w:rPr>
      </w:pPr>
      <w:bookmarkStart w:id="42" w:name="_ENREF_35"/>
      <w:r w:rsidRPr="0090323A">
        <w:rPr>
          <w:rFonts w:cs="Arial"/>
          <w:noProof/>
        </w:rPr>
        <w:t xml:space="preserve">Scheifele, C., A. M. Schmidt-Westhausen, et al. (2004). "The sensitivity and specificity of the OralCDx technique: evaluation of 103 cases." </w:t>
      </w:r>
      <w:r w:rsidRPr="0090323A">
        <w:rPr>
          <w:rFonts w:cs="Arial"/>
          <w:noProof/>
          <w:u w:val="single"/>
        </w:rPr>
        <w:t>Oral Oncol</w:t>
      </w:r>
      <w:r w:rsidRPr="0090323A">
        <w:rPr>
          <w:rFonts w:cs="Arial"/>
          <w:noProof/>
        </w:rPr>
        <w:t xml:space="preserve"> </w:t>
      </w:r>
      <w:r w:rsidRPr="0090323A">
        <w:rPr>
          <w:rFonts w:cs="Arial"/>
          <w:b/>
          <w:noProof/>
        </w:rPr>
        <w:t>40</w:t>
      </w:r>
      <w:r w:rsidRPr="0090323A">
        <w:rPr>
          <w:rFonts w:cs="Arial"/>
          <w:noProof/>
        </w:rPr>
        <w:t>(8): 824-828.</w:t>
      </w:r>
      <w:bookmarkEnd w:id="42"/>
    </w:p>
    <w:p w:rsidR="0090323A" w:rsidRPr="0090323A" w:rsidRDefault="0090323A" w:rsidP="0090323A">
      <w:pPr>
        <w:spacing w:after="0" w:line="240" w:lineRule="auto"/>
        <w:ind w:left="720" w:hanging="720"/>
        <w:jc w:val="both"/>
        <w:rPr>
          <w:rFonts w:cs="Arial"/>
          <w:noProof/>
        </w:rPr>
      </w:pPr>
      <w:bookmarkStart w:id="43" w:name="_ENREF_36"/>
      <w:r w:rsidRPr="0090323A">
        <w:rPr>
          <w:rFonts w:cs="Arial"/>
          <w:noProof/>
        </w:rPr>
        <w:t xml:space="preserve">Sciubba, J. J. (1999). "Improving detection of precancerous and cancerous oral lesions. Computer-assisted analysis of the oral brush biopsy. U.S. Collaborative OralCDx Study Group." </w:t>
      </w:r>
      <w:r w:rsidRPr="0090323A">
        <w:rPr>
          <w:rFonts w:cs="Arial"/>
          <w:noProof/>
          <w:u w:val="single"/>
        </w:rPr>
        <w:t>J Am Dent Assoc</w:t>
      </w:r>
      <w:r w:rsidRPr="0090323A">
        <w:rPr>
          <w:rFonts w:cs="Arial"/>
          <w:noProof/>
        </w:rPr>
        <w:t xml:space="preserve"> </w:t>
      </w:r>
      <w:r w:rsidRPr="0090323A">
        <w:rPr>
          <w:rFonts w:cs="Arial"/>
          <w:b/>
          <w:noProof/>
        </w:rPr>
        <w:t>130</w:t>
      </w:r>
      <w:r w:rsidRPr="0090323A">
        <w:rPr>
          <w:rFonts w:cs="Arial"/>
          <w:noProof/>
        </w:rPr>
        <w:t>(10): 1445-1457.</w:t>
      </w:r>
      <w:bookmarkEnd w:id="43"/>
    </w:p>
    <w:p w:rsidR="0090323A" w:rsidRPr="0090323A" w:rsidRDefault="0090323A" w:rsidP="0090323A">
      <w:pPr>
        <w:spacing w:after="0" w:line="240" w:lineRule="auto"/>
        <w:ind w:left="720" w:hanging="720"/>
        <w:jc w:val="both"/>
        <w:rPr>
          <w:rFonts w:cs="Arial"/>
          <w:noProof/>
        </w:rPr>
      </w:pPr>
      <w:bookmarkStart w:id="44" w:name="_ENREF_37"/>
      <w:r w:rsidRPr="0090323A">
        <w:rPr>
          <w:rFonts w:cs="Arial"/>
          <w:noProof/>
        </w:rPr>
        <w:lastRenderedPageBreak/>
        <w:t xml:space="preserve">Siegel, R., J. Ma, et al. (2014). "Cancer statistics, 2014." </w:t>
      </w:r>
      <w:r w:rsidRPr="0090323A">
        <w:rPr>
          <w:rFonts w:cs="Arial"/>
          <w:noProof/>
          <w:u w:val="single"/>
        </w:rPr>
        <w:t>CA Cancer J Clin</w:t>
      </w:r>
      <w:r w:rsidRPr="0090323A">
        <w:rPr>
          <w:rFonts w:cs="Arial"/>
          <w:noProof/>
        </w:rPr>
        <w:t xml:space="preserve"> </w:t>
      </w:r>
      <w:r w:rsidRPr="0090323A">
        <w:rPr>
          <w:rFonts w:cs="Arial"/>
          <w:b/>
          <w:noProof/>
        </w:rPr>
        <w:t>64</w:t>
      </w:r>
      <w:r w:rsidRPr="0090323A">
        <w:rPr>
          <w:rFonts w:cs="Arial"/>
          <w:noProof/>
        </w:rPr>
        <w:t>(1): 9-29.</w:t>
      </w:r>
      <w:bookmarkEnd w:id="44"/>
    </w:p>
    <w:p w:rsidR="0090323A" w:rsidRPr="0090323A" w:rsidRDefault="0090323A" w:rsidP="0090323A">
      <w:pPr>
        <w:spacing w:after="0" w:line="240" w:lineRule="auto"/>
        <w:ind w:left="720" w:hanging="720"/>
        <w:jc w:val="both"/>
        <w:rPr>
          <w:rFonts w:cs="Arial"/>
          <w:noProof/>
        </w:rPr>
      </w:pPr>
      <w:bookmarkStart w:id="45" w:name="_ENREF_38"/>
      <w:r w:rsidRPr="0090323A">
        <w:rPr>
          <w:rFonts w:cs="Arial"/>
          <w:noProof/>
        </w:rPr>
        <w:t xml:space="preserve">Silverman, S., Jr. (2001). "Demographics and occurrence of oral and pharyngeal cancers. The outcomes, the trends, the challenge." </w:t>
      </w:r>
      <w:r w:rsidRPr="0090323A">
        <w:rPr>
          <w:rFonts w:cs="Arial"/>
          <w:noProof/>
          <w:u w:val="single"/>
        </w:rPr>
        <w:t>J Am Dent Assoc</w:t>
      </w:r>
      <w:r w:rsidRPr="0090323A">
        <w:rPr>
          <w:rFonts w:cs="Arial"/>
          <w:noProof/>
        </w:rPr>
        <w:t xml:space="preserve"> </w:t>
      </w:r>
      <w:r w:rsidRPr="0090323A">
        <w:rPr>
          <w:rFonts w:cs="Arial"/>
          <w:b/>
          <w:noProof/>
        </w:rPr>
        <w:t>132 Suppl</w:t>
      </w:r>
      <w:r w:rsidRPr="0090323A">
        <w:rPr>
          <w:rFonts w:cs="Arial"/>
          <w:noProof/>
        </w:rPr>
        <w:t>: 7S-11S.</w:t>
      </w:r>
      <w:bookmarkEnd w:id="45"/>
    </w:p>
    <w:p w:rsidR="0090323A" w:rsidRPr="0090323A" w:rsidRDefault="0090323A" w:rsidP="0090323A">
      <w:pPr>
        <w:spacing w:after="0" w:line="240" w:lineRule="auto"/>
        <w:ind w:left="720" w:hanging="720"/>
        <w:jc w:val="both"/>
        <w:rPr>
          <w:rFonts w:cs="Arial"/>
          <w:noProof/>
        </w:rPr>
      </w:pPr>
      <w:bookmarkStart w:id="46" w:name="_ENREF_39"/>
      <w:r w:rsidRPr="0090323A">
        <w:rPr>
          <w:rFonts w:cs="Arial"/>
          <w:noProof/>
        </w:rPr>
        <w:t xml:space="preserve">Stelow, E. B. and S. E. Mills (2005). "Squamous cell carcinoma variants of the upper aerodigestive tract." </w:t>
      </w:r>
      <w:r w:rsidRPr="0090323A">
        <w:rPr>
          <w:rFonts w:cs="Arial"/>
          <w:noProof/>
          <w:u w:val="single"/>
        </w:rPr>
        <w:t>Am J Clin Pathol</w:t>
      </w:r>
      <w:r w:rsidRPr="0090323A">
        <w:rPr>
          <w:rFonts w:cs="Arial"/>
          <w:noProof/>
        </w:rPr>
        <w:t xml:space="preserve"> </w:t>
      </w:r>
      <w:r w:rsidRPr="0090323A">
        <w:rPr>
          <w:rFonts w:cs="Arial"/>
          <w:b/>
          <w:noProof/>
        </w:rPr>
        <w:t>124 Suppl</w:t>
      </w:r>
      <w:r w:rsidRPr="0090323A">
        <w:rPr>
          <w:rFonts w:cs="Arial"/>
          <w:noProof/>
        </w:rPr>
        <w:t>: S96-109.</w:t>
      </w:r>
      <w:bookmarkEnd w:id="46"/>
    </w:p>
    <w:p w:rsidR="0090323A" w:rsidRPr="0090323A" w:rsidRDefault="0090323A" w:rsidP="0090323A">
      <w:pPr>
        <w:spacing w:after="0" w:line="240" w:lineRule="auto"/>
        <w:ind w:left="720" w:hanging="720"/>
        <w:jc w:val="both"/>
        <w:rPr>
          <w:rFonts w:cs="Arial"/>
          <w:noProof/>
        </w:rPr>
      </w:pPr>
      <w:bookmarkStart w:id="47" w:name="_ENREF_40"/>
      <w:r w:rsidRPr="0090323A">
        <w:rPr>
          <w:rFonts w:cs="Arial"/>
          <w:noProof/>
        </w:rPr>
        <w:t xml:space="preserve">van der Waal, I. (2014). "Oral potentially malignant disorders: is malignant transformation predictable and preventable?" </w:t>
      </w:r>
      <w:r w:rsidRPr="0090323A">
        <w:rPr>
          <w:rFonts w:cs="Arial"/>
          <w:noProof/>
          <w:u w:val="single"/>
        </w:rPr>
        <w:t>Med Oral Patol Oral Cir Bucal</w:t>
      </w:r>
      <w:r w:rsidRPr="0090323A">
        <w:rPr>
          <w:rFonts w:cs="Arial"/>
          <w:noProof/>
        </w:rPr>
        <w:t xml:space="preserve"> </w:t>
      </w:r>
      <w:r w:rsidRPr="0090323A">
        <w:rPr>
          <w:rFonts w:cs="Arial"/>
          <w:b/>
          <w:noProof/>
        </w:rPr>
        <w:t>19</w:t>
      </w:r>
      <w:r w:rsidRPr="0090323A">
        <w:rPr>
          <w:rFonts w:cs="Arial"/>
          <w:noProof/>
        </w:rPr>
        <w:t>(4): e386-390.</w:t>
      </w:r>
      <w:bookmarkEnd w:id="47"/>
    </w:p>
    <w:p w:rsidR="0090323A" w:rsidRPr="0090323A" w:rsidRDefault="0090323A" w:rsidP="0090323A">
      <w:pPr>
        <w:spacing w:after="0" w:line="240" w:lineRule="auto"/>
        <w:ind w:left="720" w:hanging="720"/>
        <w:jc w:val="both"/>
        <w:rPr>
          <w:rFonts w:cs="Arial"/>
          <w:noProof/>
        </w:rPr>
      </w:pPr>
      <w:bookmarkStart w:id="48" w:name="_ENREF_41"/>
      <w:r w:rsidRPr="0090323A">
        <w:rPr>
          <w:rFonts w:cs="Arial"/>
          <w:noProof/>
        </w:rPr>
        <w:t xml:space="preserve">Vijayavel, T. and N. Aswath (2013). "Correlation between histological grading and ploidy status in potentially malignant disorders of the oral mucosa: A flow cytometric analysis." </w:t>
      </w:r>
      <w:r w:rsidRPr="0090323A">
        <w:rPr>
          <w:rFonts w:cs="Arial"/>
          <w:noProof/>
          <w:u w:val="single"/>
        </w:rPr>
        <w:t>J Oral Maxillofac Pathol</w:t>
      </w:r>
      <w:r w:rsidRPr="0090323A">
        <w:rPr>
          <w:rFonts w:cs="Arial"/>
          <w:noProof/>
        </w:rPr>
        <w:t xml:space="preserve"> </w:t>
      </w:r>
      <w:r w:rsidRPr="0090323A">
        <w:rPr>
          <w:rFonts w:cs="Arial"/>
          <w:b/>
          <w:noProof/>
        </w:rPr>
        <w:t>17</w:t>
      </w:r>
      <w:r w:rsidRPr="0090323A">
        <w:rPr>
          <w:rFonts w:cs="Arial"/>
          <w:noProof/>
        </w:rPr>
        <w:t>(2): 169-175.</w:t>
      </w:r>
      <w:bookmarkEnd w:id="48"/>
    </w:p>
    <w:p w:rsidR="0090323A" w:rsidRPr="00E8714D" w:rsidRDefault="0090323A" w:rsidP="0090323A">
      <w:pPr>
        <w:spacing w:after="0" w:line="240" w:lineRule="auto"/>
        <w:ind w:left="720" w:hanging="720"/>
        <w:jc w:val="both"/>
        <w:rPr>
          <w:rFonts w:cs="Arial"/>
          <w:noProof/>
        </w:rPr>
      </w:pPr>
      <w:bookmarkStart w:id="49" w:name="_ENREF_42"/>
      <w:r w:rsidRPr="00E8714D">
        <w:rPr>
          <w:rFonts w:cs="Arial"/>
          <w:noProof/>
        </w:rPr>
        <w:t xml:space="preserve">Wand, M. P. J., M.C. (2000). </w:t>
      </w:r>
      <w:r w:rsidRPr="00E8714D">
        <w:rPr>
          <w:rFonts w:cs="Arial"/>
          <w:noProof/>
          <w:u w:val="single"/>
        </w:rPr>
        <w:t>Kernel Smoothing</w:t>
      </w:r>
      <w:r w:rsidRPr="00E8714D">
        <w:rPr>
          <w:rFonts w:cs="Arial"/>
          <w:noProof/>
        </w:rPr>
        <w:t>, Taylor &amp; Francis.</w:t>
      </w:r>
      <w:bookmarkEnd w:id="49"/>
    </w:p>
    <w:p w:rsidR="0090323A" w:rsidRPr="0090323A" w:rsidRDefault="0090323A" w:rsidP="0090323A">
      <w:pPr>
        <w:spacing w:after="0" w:line="240" w:lineRule="auto"/>
        <w:ind w:left="720" w:hanging="720"/>
        <w:jc w:val="both"/>
        <w:rPr>
          <w:rFonts w:cs="Arial"/>
          <w:noProof/>
        </w:rPr>
      </w:pPr>
      <w:bookmarkStart w:id="50" w:name="_ENREF_43"/>
      <w:r w:rsidRPr="0090323A">
        <w:rPr>
          <w:rFonts w:cs="Arial"/>
          <w:noProof/>
        </w:rPr>
        <w:t xml:space="preserve">Warnakulasuriya, S. (2009). "Global epidemiology of oral and oropharyngeal cancer." </w:t>
      </w:r>
      <w:r w:rsidRPr="0090323A">
        <w:rPr>
          <w:rFonts w:cs="Arial"/>
          <w:noProof/>
          <w:u w:val="single"/>
        </w:rPr>
        <w:t>Oral Oncol</w:t>
      </w:r>
      <w:r w:rsidRPr="0090323A">
        <w:rPr>
          <w:rFonts w:cs="Arial"/>
          <w:noProof/>
        </w:rPr>
        <w:t xml:space="preserve"> </w:t>
      </w:r>
      <w:r w:rsidRPr="0090323A">
        <w:rPr>
          <w:rFonts w:cs="Arial"/>
          <w:b/>
          <w:noProof/>
        </w:rPr>
        <w:t>45</w:t>
      </w:r>
      <w:r w:rsidRPr="0090323A">
        <w:rPr>
          <w:rFonts w:cs="Arial"/>
          <w:noProof/>
        </w:rPr>
        <w:t>(4-5): 309-316.</w:t>
      </w:r>
      <w:bookmarkEnd w:id="50"/>
    </w:p>
    <w:p w:rsidR="0090323A" w:rsidRPr="0090323A" w:rsidRDefault="0090323A" w:rsidP="0090323A">
      <w:pPr>
        <w:spacing w:line="240" w:lineRule="auto"/>
        <w:ind w:left="720" w:hanging="720"/>
        <w:jc w:val="both"/>
        <w:rPr>
          <w:rFonts w:cs="Arial"/>
          <w:noProof/>
        </w:rPr>
      </w:pPr>
      <w:bookmarkStart w:id="51" w:name="_ENREF_44"/>
      <w:r w:rsidRPr="0090323A">
        <w:rPr>
          <w:rFonts w:cs="Arial"/>
          <w:noProof/>
        </w:rPr>
        <w:t xml:space="preserve">Warnakulasuriya, S., N. W. Johnson, et al. (2007). "Nomenclature and classification of potentially malignant disorders of the oral mucosa." </w:t>
      </w:r>
      <w:r w:rsidRPr="0090323A">
        <w:rPr>
          <w:rFonts w:cs="Arial"/>
          <w:noProof/>
          <w:u w:val="single"/>
        </w:rPr>
        <w:t>J Oral Pathol Med</w:t>
      </w:r>
      <w:r w:rsidRPr="0090323A">
        <w:rPr>
          <w:rFonts w:cs="Arial"/>
          <w:noProof/>
        </w:rPr>
        <w:t xml:space="preserve"> </w:t>
      </w:r>
      <w:r w:rsidRPr="0090323A">
        <w:rPr>
          <w:rFonts w:cs="Arial"/>
          <w:b/>
          <w:noProof/>
        </w:rPr>
        <w:t>36</w:t>
      </w:r>
      <w:r w:rsidRPr="0090323A">
        <w:rPr>
          <w:rFonts w:cs="Arial"/>
          <w:noProof/>
        </w:rPr>
        <w:t>(10): 575-580.</w:t>
      </w:r>
      <w:bookmarkEnd w:id="51"/>
    </w:p>
    <w:p w:rsidR="0090323A" w:rsidRDefault="0090323A" w:rsidP="0090323A">
      <w:pPr>
        <w:spacing w:line="240" w:lineRule="auto"/>
        <w:jc w:val="both"/>
        <w:rPr>
          <w:rFonts w:cs="Arial"/>
          <w:noProof/>
        </w:rPr>
      </w:pPr>
    </w:p>
    <w:p w:rsidR="00BB5D9F" w:rsidRDefault="00EE4021" w:rsidP="00303E3C">
      <w:pPr>
        <w:spacing w:line="480" w:lineRule="auto"/>
        <w:jc w:val="both"/>
        <w:rPr>
          <w:rFonts w:ascii="Arial" w:hAnsi="Arial" w:cs="Arial"/>
        </w:rPr>
      </w:pPr>
      <w:r>
        <w:rPr>
          <w:rFonts w:ascii="Arial" w:hAnsi="Arial" w:cs="Arial"/>
        </w:rPr>
        <w:fldChar w:fldCharType="end"/>
      </w:r>
    </w:p>
    <w:p w:rsidR="00BB5D9F" w:rsidRDefault="00BB5D9F">
      <w:pPr>
        <w:spacing w:after="0" w:line="240" w:lineRule="auto"/>
        <w:rPr>
          <w:rFonts w:ascii="Arial" w:hAnsi="Arial" w:cs="Arial"/>
        </w:rPr>
      </w:pPr>
      <w:r>
        <w:rPr>
          <w:rFonts w:ascii="Arial" w:hAnsi="Arial" w:cs="Arial"/>
        </w:rPr>
        <w:br w:type="page"/>
      </w:r>
    </w:p>
    <w:p w:rsidR="00BB5D9F" w:rsidRPr="00ED4DE6" w:rsidRDefault="00BB5D9F" w:rsidP="00BB5D9F">
      <w:pPr>
        <w:spacing w:after="0" w:line="240" w:lineRule="auto"/>
        <w:ind w:left="720" w:hanging="720"/>
        <w:jc w:val="both"/>
        <w:rPr>
          <w:rFonts w:cs="Arial"/>
        </w:rPr>
      </w:pPr>
      <w:r>
        <w:rPr>
          <w:rFonts w:ascii="Arial" w:hAnsi="Arial" w:cs="Arial"/>
        </w:rPr>
        <w:lastRenderedPageBreak/>
        <w:fldChar w:fldCharType="begin"/>
      </w:r>
      <w:r>
        <w:rPr>
          <w:rFonts w:ascii="Arial" w:hAnsi="Arial" w:cs="Arial"/>
        </w:rPr>
        <w:instrText xml:space="preserve"> ADDIN EN.REFLIST </w:instrText>
      </w:r>
      <w:r>
        <w:rPr>
          <w:rFonts w:ascii="Arial" w:hAnsi="Arial" w:cs="Arial"/>
        </w:rPr>
        <w:fldChar w:fldCharType="separate"/>
      </w:r>
      <w:r w:rsidRPr="00ED4DE6">
        <w:rPr>
          <w:rFonts w:cs="Arial"/>
        </w:rPr>
        <w:t>1. Siegel R, Ma J, Zou Z, Jemal A (2014) Cancer statistics, 2014. CA Cancer J Clin 64: 9-29.</w:t>
      </w:r>
    </w:p>
    <w:p w:rsidR="00BB5D9F" w:rsidRPr="00ED4DE6" w:rsidRDefault="00BB5D9F" w:rsidP="00BB5D9F">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BB5D9F" w:rsidRPr="00ED4DE6" w:rsidRDefault="00BB5D9F" w:rsidP="00BB5D9F">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BB5D9F" w:rsidRPr="00ED4DE6" w:rsidRDefault="00BB5D9F" w:rsidP="00BB5D9F">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BB5D9F" w:rsidRPr="00ED4DE6" w:rsidRDefault="00BB5D9F" w:rsidP="00BB5D9F">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BB5D9F" w:rsidRPr="00ED4DE6" w:rsidRDefault="00BB5D9F" w:rsidP="00BB5D9F">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BB5D9F" w:rsidRPr="00ED4DE6" w:rsidRDefault="00BB5D9F" w:rsidP="00BB5D9F">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BB5D9F" w:rsidRPr="00ED4DE6" w:rsidRDefault="00BB5D9F" w:rsidP="00BB5D9F">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BB5D9F" w:rsidRPr="00ED4DE6" w:rsidRDefault="00BB5D9F" w:rsidP="00BB5D9F">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BB5D9F" w:rsidRPr="00ED4DE6" w:rsidRDefault="00BB5D9F" w:rsidP="00BB5D9F">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BB5D9F" w:rsidRPr="00ED4DE6" w:rsidRDefault="00BB5D9F" w:rsidP="00BB5D9F">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BB5D9F" w:rsidRPr="00ED4DE6" w:rsidRDefault="00BB5D9F" w:rsidP="00BB5D9F">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BB5D9F" w:rsidRPr="00ED4DE6" w:rsidRDefault="00BB5D9F" w:rsidP="00BB5D9F">
      <w:pPr>
        <w:spacing w:after="0" w:line="240" w:lineRule="auto"/>
        <w:ind w:left="720" w:hanging="720"/>
        <w:jc w:val="both"/>
        <w:rPr>
          <w:rFonts w:cs="Arial"/>
        </w:rPr>
      </w:pPr>
      <w:r w:rsidRPr="00ED4DE6">
        <w:rPr>
          <w:rFonts w:cs="Arial"/>
        </w:rPr>
        <w:t>13. Cervigne NK, Machado J, Goswami RS, Sadikovic B, Bradley G, et al. (2014) Recurrent genomic alterations in sequential progressive leukoplakia and oral cancer: drivers of oral tumorigenesis? Hum Mol Genet 23: 2618-2628.</w:t>
      </w:r>
    </w:p>
    <w:p w:rsidR="00BB5D9F" w:rsidRPr="00ED4DE6" w:rsidRDefault="00BB5D9F" w:rsidP="00BB5D9F">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BB5D9F" w:rsidRPr="00ED4DE6" w:rsidRDefault="00BB5D9F" w:rsidP="00BB5D9F">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BB5D9F" w:rsidRPr="00ED4DE6" w:rsidRDefault="00BB5D9F" w:rsidP="00BB5D9F">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BB5D9F" w:rsidRPr="00ED4DE6" w:rsidRDefault="00BB5D9F" w:rsidP="00BB5D9F">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BB5D9F" w:rsidRPr="00ED4DE6" w:rsidRDefault="00BB5D9F" w:rsidP="00BB5D9F">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BB5D9F" w:rsidRPr="00ED4DE6" w:rsidRDefault="00BB5D9F" w:rsidP="00BB5D9F">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BB5D9F" w:rsidRPr="00ED4DE6" w:rsidRDefault="00BB5D9F" w:rsidP="00BB5D9F">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BB5D9F" w:rsidRPr="00ED4DE6" w:rsidRDefault="00BB5D9F" w:rsidP="00BB5D9F">
      <w:pPr>
        <w:spacing w:after="0" w:line="240" w:lineRule="auto"/>
        <w:ind w:left="720" w:hanging="720"/>
        <w:jc w:val="both"/>
        <w:rPr>
          <w:rFonts w:cs="Arial"/>
        </w:rPr>
      </w:pPr>
      <w:r w:rsidRPr="00ED4DE6">
        <w:rPr>
          <w:rFonts w:cs="Arial"/>
        </w:rPr>
        <w:lastRenderedPageBreak/>
        <w:t>21. Remmerbach TW, Weidenbach H, Muller C, Hemprich A, Pomjanski N, et al. (2003) Diagnostic value of nucleolar organizer regions (AgNORs) in brush biopsies of suspicious lesions of the oral cavity. Anal Cell Pathol 25: 139-146.</w:t>
      </w:r>
    </w:p>
    <w:p w:rsidR="00BB5D9F" w:rsidRPr="00ED4DE6" w:rsidRDefault="00BB5D9F" w:rsidP="00BB5D9F">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BB5D9F" w:rsidRPr="00ED4DE6" w:rsidRDefault="00BB5D9F" w:rsidP="00BB5D9F">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BB5D9F" w:rsidRPr="00ED4DE6" w:rsidRDefault="00BB5D9F" w:rsidP="00BB5D9F">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BB5D9F" w:rsidRPr="00ED4DE6" w:rsidRDefault="00BB5D9F" w:rsidP="00BB5D9F">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BB5D9F" w:rsidRPr="00ED4DE6" w:rsidRDefault="00BB5D9F" w:rsidP="00BB5D9F">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BB5D9F" w:rsidRPr="00ED4DE6" w:rsidRDefault="00BB5D9F" w:rsidP="00BB5D9F">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BB5D9F" w:rsidRPr="00ED4DE6" w:rsidRDefault="00BB5D9F" w:rsidP="00BB5D9F">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BB5D9F" w:rsidRPr="00ED4DE6" w:rsidRDefault="00BB5D9F" w:rsidP="00BB5D9F">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BB5D9F" w:rsidRPr="00ED4DE6" w:rsidRDefault="00BB5D9F" w:rsidP="00BB5D9F">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BB5D9F" w:rsidRPr="00ED4DE6" w:rsidRDefault="00BB5D9F" w:rsidP="00BB5D9F">
      <w:pPr>
        <w:spacing w:after="0" w:line="240" w:lineRule="auto"/>
        <w:ind w:left="720" w:hanging="720"/>
        <w:jc w:val="both"/>
        <w:rPr>
          <w:rFonts w:cs="Arial"/>
        </w:rPr>
      </w:pPr>
      <w:r w:rsidRPr="00ED4DE6">
        <w:rPr>
          <w:rFonts w:cs="Arial"/>
        </w:rPr>
        <w:t>31. Remmerbach TW, Weidenbach H, Hemprich A, Bocking A (2003) Earliest detection of oral cancer using non-invasive brush biopsy including DNA-image-cytometry: report on four cases. Anal Cell Pathol 25: 159-166.</w:t>
      </w:r>
    </w:p>
    <w:p w:rsidR="00BB5D9F" w:rsidRPr="00ED4DE6" w:rsidRDefault="00BB5D9F" w:rsidP="00BB5D9F">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BB5D9F" w:rsidRPr="00ED4DE6" w:rsidRDefault="00BB5D9F" w:rsidP="00BB5D9F">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BB5D9F" w:rsidRPr="00ED4DE6" w:rsidRDefault="00BB5D9F" w:rsidP="00BB5D9F">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BB5D9F" w:rsidRPr="00ED4DE6" w:rsidRDefault="00BB5D9F" w:rsidP="00BB5D9F">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BB5D9F" w:rsidRPr="00ED4DE6" w:rsidRDefault="00BB5D9F" w:rsidP="00BB5D9F">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BB5D9F" w:rsidRPr="00ED4DE6" w:rsidRDefault="00BB5D9F" w:rsidP="00BB5D9F">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BB5D9F" w:rsidRPr="00ED4DE6" w:rsidRDefault="00BB5D9F" w:rsidP="00BB5D9F">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BB5D9F" w:rsidRPr="00ED4DE6" w:rsidRDefault="00BB5D9F" w:rsidP="00BB5D9F">
      <w:pPr>
        <w:spacing w:after="0" w:line="240" w:lineRule="auto"/>
        <w:ind w:left="720" w:hanging="720"/>
        <w:jc w:val="both"/>
        <w:rPr>
          <w:rFonts w:cs="Arial"/>
        </w:rPr>
      </w:pPr>
      <w:r w:rsidRPr="00ED4DE6">
        <w:rPr>
          <w:rFonts w:cs="Arial"/>
        </w:rPr>
        <w:lastRenderedPageBreak/>
        <w:t>39. Jeck WR, Parker J, Carson CC, Shields JM, Sambade MJ, et al. (2014) Targeted next generation sequencing identifies clinically actionable mutations in patients with melanoma. Pigment Cell Melanoma Res 27: 653-663.</w:t>
      </w:r>
    </w:p>
    <w:p w:rsidR="00BB5D9F" w:rsidRPr="00ED4DE6" w:rsidRDefault="00BB5D9F" w:rsidP="00BB5D9F">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BB5D9F" w:rsidRDefault="00BB5D9F" w:rsidP="00BB5D9F">
      <w:pPr>
        <w:spacing w:after="0" w:line="240" w:lineRule="auto"/>
        <w:ind w:left="720" w:hanging="720"/>
        <w:jc w:val="both"/>
        <w:rPr>
          <w:rFonts w:ascii="Arial" w:hAnsi="Arial" w:cs="Arial"/>
        </w:rPr>
      </w:pPr>
    </w:p>
    <w:p w:rsidR="00ED4DE6" w:rsidRPr="006A2035" w:rsidRDefault="00BB5D9F" w:rsidP="00BB5D9F">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128" w:rsidRDefault="00891128" w:rsidP="00156F07">
      <w:pPr>
        <w:spacing w:after="0" w:line="240" w:lineRule="auto"/>
      </w:pPr>
      <w:r>
        <w:separator/>
      </w:r>
    </w:p>
  </w:endnote>
  <w:endnote w:type="continuationSeparator" w:id="0">
    <w:p w:rsidR="00891128" w:rsidRDefault="00891128"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128" w:rsidRDefault="00891128" w:rsidP="00156F07">
      <w:pPr>
        <w:spacing w:after="0" w:line="240" w:lineRule="auto"/>
      </w:pPr>
      <w:r>
        <w:separator/>
      </w:r>
    </w:p>
  </w:footnote>
  <w:footnote w:type="continuationSeparator" w:id="0">
    <w:p w:rsidR="00891128" w:rsidRDefault="00891128"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28" w:rsidRDefault="00891128">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9823A3">
      <w:rPr>
        <w:noProof/>
      </w:rPr>
      <w:t>3</w:t>
    </w:r>
    <w:r>
      <w:rPr>
        <w:noProof/>
      </w:rPr>
      <w:fldChar w:fldCharType="end"/>
    </w:r>
  </w:p>
  <w:p w:rsidR="00891128" w:rsidRDefault="00891128"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3&lt;/item&gt;&lt;item&gt;4&lt;/item&gt;&lt;item&gt;5&lt;/item&gt;&lt;/record-ids&gt;&lt;/item&gt;&lt;/Libraries&gt;"/>
  </w:docVars>
  <w:rsids>
    <w:rsidRoot w:val="00AB319E"/>
    <w:rsid w:val="0000200D"/>
    <w:rsid w:val="00003471"/>
    <w:rsid w:val="00003B11"/>
    <w:rsid w:val="00011797"/>
    <w:rsid w:val="0001213B"/>
    <w:rsid w:val="00013F15"/>
    <w:rsid w:val="00021344"/>
    <w:rsid w:val="000253D8"/>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2DD1"/>
    <w:rsid w:val="002C61CA"/>
    <w:rsid w:val="002D5323"/>
    <w:rsid w:val="002D5581"/>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B47"/>
    <w:rsid w:val="00425C8B"/>
    <w:rsid w:val="004274D3"/>
    <w:rsid w:val="00427C44"/>
    <w:rsid w:val="004313F1"/>
    <w:rsid w:val="0043448B"/>
    <w:rsid w:val="00437CB6"/>
    <w:rsid w:val="00441688"/>
    <w:rsid w:val="0044501A"/>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5831"/>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1EDE"/>
    <w:rsid w:val="0082549D"/>
    <w:rsid w:val="00834C5F"/>
    <w:rsid w:val="00834D11"/>
    <w:rsid w:val="0084169D"/>
    <w:rsid w:val="0084306B"/>
    <w:rsid w:val="00844348"/>
    <w:rsid w:val="00854E18"/>
    <w:rsid w:val="008740CA"/>
    <w:rsid w:val="008753ED"/>
    <w:rsid w:val="00875FA4"/>
    <w:rsid w:val="0088091E"/>
    <w:rsid w:val="008815F5"/>
    <w:rsid w:val="00883AF2"/>
    <w:rsid w:val="00885F4F"/>
    <w:rsid w:val="00887B89"/>
    <w:rsid w:val="00891128"/>
    <w:rsid w:val="008A05A4"/>
    <w:rsid w:val="008A3AC7"/>
    <w:rsid w:val="008B0BAA"/>
    <w:rsid w:val="008B2D9B"/>
    <w:rsid w:val="008B2FA0"/>
    <w:rsid w:val="008B7260"/>
    <w:rsid w:val="008C022B"/>
    <w:rsid w:val="008C6138"/>
    <w:rsid w:val="008D63BF"/>
    <w:rsid w:val="008E6D0B"/>
    <w:rsid w:val="008F3BEF"/>
    <w:rsid w:val="0090323A"/>
    <w:rsid w:val="009044E8"/>
    <w:rsid w:val="00915C47"/>
    <w:rsid w:val="00917F4A"/>
    <w:rsid w:val="00920687"/>
    <w:rsid w:val="00920E4D"/>
    <w:rsid w:val="009237AA"/>
    <w:rsid w:val="00934793"/>
    <w:rsid w:val="00943170"/>
    <w:rsid w:val="00945912"/>
    <w:rsid w:val="00951157"/>
    <w:rsid w:val="00953570"/>
    <w:rsid w:val="009612BB"/>
    <w:rsid w:val="00972AAD"/>
    <w:rsid w:val="009823A3"/>
    <w:rsid w:val="00982877"/>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287"/>
    <w:rsid w:val="00BB5D9F"/>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24B12"/>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603AB-D370-4754-87FF-33A8B131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7073</Words>
  <Characters>70801</Characters>
  <Application>Microsoft Office Word</Application>
  <DocSecurity>0</DocSecurity>
  <Lines>590</Lines>
  <Paragraphs>155</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77719</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3</cp:revision>
  <cp:lastPrinted>2014-12-01T14:45:00Z</cp:lastPrinted>
  <dcterms:created xsi:type="dcterms:W3CDTF">2014-12-03T04:22:00Z</dcterms:created>
  <dcterms:modified xsi:type="dcterms:W3CDTF">2014-12-03T13:16:00Z</dcterms:modified>
</cp:coreProperties>
</file>